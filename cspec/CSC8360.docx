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E79E" w14:textId="77777777" w:rsidR="00356080" w:rsidRDefault="00356080" w:rsidP="00356080">
      <w:pPr>
        <w:jc w:val="center"/>
        <w:rPr>
          <w:rFonts w:ascii="Verdana" w:hAnsi="Verdana"/>
          <w:sz w:val="28"/>
          <w:szCs w:val="28"/>
        </w:rPr>
      </w:pPr>
      <w:r w:rsidRPr="00713CB1">
        <w:rPr>
          <w:rFonts w:ascii="Verdana" w:hAnsi="Verdana"/>
          <w:sz w:val="28"/>
          <w:szCs w:val="28"/>
        </w:rPr>
        <w:t xml:space="preserve">Change Course Specification </w:t>
      </w:r>
      <w:r>
        <w:rPr>
          <w:rFonts w:ascii="Verdana" w:hAnsi="Verdana"/>
          <w:sz w:val="28"/>
          <w:szCs w:val="28"/>
        </w:rPr>
        <w:t xml:space="preserve">Request and </w:t>
      </w:r>
      <w:r w:rsidRPr="00713CB1">
        <w:rPr>
          <w:rFonts w:ascii="Verdana" w:hAnsi="Verdana"/>
          <w:sz w:val="28"/>
          <w:szCs w:val="28"/>
        </w:rPr>
        <w:t>Approval Process</w:t>
      </w:r>
    </w:p>
    <w:p w14:paraId="5DF1912E" w14:textId="77777777" w:rsidR="00DF2514" w:rsidRPr="00DF2514" w:rsidRDefault="00DF2514" w:rsidP="00356080">
      <w:pPr>
        <w:jc w:val="center"/>
        <w:rPr>
          <w:rFonts w:ascii="Verdana" w:hAnsi="Verdana"/>
          <w:b/>
          <w:sz w:val="28"/>
          <w:szCs w:val="28"/>
        </w:rPr>
      </w:pPr>
      <w:bookmarkStart w:id="0" w:name="FirstPageHeading"/>
      <w:bookmarkEnd w:id="0"/>
      <w:r>
        <w:rPr>
          <w:rFonts w:ascii="Verdana" w:hAnsi="Verdana"/>
          <w:b/>
          <w:sz w:val="28"/>
          <w:szCs w:val="28"/>
        </w:rPr>
        <w:t>CSC8360 Wireless Networking</w:t>
      </w:r>
    </w:p>
    <w:tbl>
      <w:tblPr>
        <w:tblStyle w:val="TableGrid"/>
        <w:tblW w:w="10598" w:type="dxa"/>
        <w:tblLook w:val="04A0" w:firstRow="1" w:lastRow="0" w:firstColumn="1" w:lastColumn="0" w:noHBand="0" w:noVBand="1"/>
      </w:tblPr>
      <w:tblGrid>
        <w:gridCol w:w="2649"/>
        <w:gridCol w:w="2650"/>
        <w:gridCol w:w="2649"/>
        <w:gridCol w:w="2650"/>
      </w:tblGrid>
      <w:tr w:rsidR="00356080" w:rsidRPr="006243D7" w14:paraId="23888289" w14:textId="77777777" w:rsidTr="00593014">
        <w:trPr>
          <w:trHeight w:val="480"/>
        </w:trPr>
        <w:tc>
          <w:tcPr>
            <w:tcW w:w="7948" w:type="dxa"/>
            <w:gridSpan w:val="3"/>
            <w:shd w:val="clear" w:color="auto" w:fill="auto"/>
            <w:vAlign w:val="center"/>
          </w:tcPr>
          <w:p w14:paraId="175B8A6C" w14:textId="77777777" w:rsidR="00356080" w:rsidRPr="006243D7" w:rsidRDefault="00356080" w:rsidP="00593014">
            <w:pPr>
              <w:rPr>
                <w:rFonts w:ascii="Verdana" w:hAnsi="Verdana"/>
                <w:szCs w:val="20"/>
              </w:rPr>
            </w:pPr>
            <w:r w:rsidRPr="002D429E">
              <w:rPr>
                <w:rFonts w:ascii="Verdana" w:hAnsi="Verdana"/>
                <w:szCs w:val="20"/>
              </w:rPr>
              <w:t>In what programs is this a core course or a course in a major/specialisation</w:t>
            </w:r>
            <w:r>
              <w:rPr>
                <w:rFonts w:ascii="Verdana" w:hAnsi="Verdana"/>
                <w:szCs w:val="20"/>
              </w:rPr>
              <w:t>:</w:t>
            </w:r>
          </w:p>
        </w:tc>
        <w:tc>
          <w:tcPr>
            <w:tcW w:w="2650" w:type="dxa"/>
            <w:shd w:val="clear" w:color="auto" w:fill="auto"/>
            <w:vAlign w:val="center"/>
          </w:tcPr>
          <w:p w14:paraId="2DDA1C9D" w14:textId="4B1B6432" w:rsidR="00356080" w:rsidRPr="006243D7" w:rsidRDefault="00350C0A" w:rsidP="00593014">
            <w:pPr>
              <w:rPr>
                <w:rFonts w:ascii="Verdana" w:hAnsi="Verdana"/>
                <w:szCs w:val="20"/>
              </w:rPr>
            </w:pPr>
            <w:ins w:id="1" w:author="Xiaohui Tao" w:date="2021-10-14T21:27:00Z">
              <w:r>
                <w:rPr>
                  <w:rFonts w:ascii="Verdana" w:hAnsi="Verdana"/>
                  <w:szCs w:val="20"/>
                </w:rPr>
                <w:t>MCTN</w:t>
              </w:r>
            </w:ins>
          </w:p>
        </w:tc>
      </w:tr>
      <w:tr w:rsidR="00356080" w:rsidRPr="006243D7" w14:paraId="0B63BFFF" w14:textId="77777777" w:rsidTr="00593014">
        <w:tc>
          <w:tcPr>
            <w:tcW w:w="7948" w:type="dxa"/>
            <w:gridSpan w:val="3"/>
            <w:shd w:val="clear" w:color="auto" w:fill="auto"/>
            <w:vAlign w:val="center"/>
          </w:tcPr>
          <w:p w14:paraId="470490E5" w14:textId="77777777" w:rsidR="00356080" w:rsidRPr="006243D7" w:rsidRDefault="00356080" w:rsidP="00593014">
            <w:pPr>
              <w:rPr>
                <w:rFonts w:ascii="Verdana" w:hAnsi="Verdana"/>
                <w:szCs w:val="20"/>
              </w:rPr>
            </w:pPr>
            <w:r>
              <w:rPr>
                <w:rFonts w:ascii="Verdana" w:hAnsi="Verdana"/>
                <w:szCs w:val="20"/>
              </w:rPr>
              <w:t xml:space="preserve">If a core course, </w:t>
            </w:r>
            <w:r w:rsidRPr="00D265F5">
              <w:rPr>
                <w:rFonts w:ascii="Verdana" w:hAnsi="Verdana"/>
                <w:szCs w:val="20"/>
              </w:rPr>
              <w:t>does the proposed change affect the threshold learning outcomes covered in this course</w:t>
            </w:r>
            <w:r>
              <w:rPr>
                <w:rFonts w:ascii="Verdana" w:hAnsi="Verdana"/>
                <w:szCs w:val="20"/>
              </w:rPr>
              <w:t>; and or affect external program accreditation requirements</w:t>
            </w:r>
            <w:r w:rsidRPr="00D265F5">
              <w:rPr>
                <w:rFonts w:ascii="Verdana" w:hAnsi="Verdana"/>
                <w:szCs w:val="20"/>
              </w:rPr>
              <w:t>?</w:t>
            </w:r>
          </w:p>
        </w:tc>
        <w:tc>
          <w:tcPr>
            <w:tcW w:w="2650" w:type="dxa"/>
            <w:shd w:val="clear" w:color="auto" w:fill="auto"/>
            <w:vAlign w:val="center"/>
          </w:tcPr>
          <w:p w14:paraId="153773D7" w14:textId="458B6E04" w:rsidR="00356080" w:rsidRPr="006243D7" w:rsidRDefault="00350C0A" w:rsidP="00593014">
            <w:pPr>
              <w:rPr>
                <w:rFonts w:ascii="Verdana" w:hAnsi="Verdana"/>
                <w:szCs w:val="20"/>
              </w:rPr>
            </w:pPr>
            <w:ins w:id="2" w:author="Xiaohui Tao" w:date="2021-10-14T21:27:00Z">
              <w:r>
                <w:rPr>
                  <w:rFonts w:ascii="Verdana" w:hAnsi="Verdana"/>
                  <w:szCs w:val="20"/>
                </w:rPr>
                <w:t>No</w:t>
              </w:r>
            </w:ins>
          </w:p>
        </w:tc>
      </w:tr>
      <w:tr w:rsidR="00356080" w:rsidRPr="006243D7" w14:paraId="6DCF34CE" w14:textId="77777777" w:rsidTr="00593014">
        <w:tc>
          <w:tcPr>
            <w:tcW w:w="7948" w:type="dxa"/>
            <w:gridSpan w:val="3"/>
            <w:shd w:val="clear" w:color="auto" w:fill="auto"/>
            <w:vAlign w:val="center"/>
          </w:tcPr>
          <w:p w14:paraId="0CC958A8" w14:textId="77777777" w:rsidR="00356080" w:rsidRPr="006243D7" w:rsidRDefault="00356080" w:rsidP="00593014">
            <w:pPr>
              <w:rPr>
                <w:rFonts w:ascii="Verdana" w:hAnsi="Verdana"/>
                <w:szCs w:val="20"/>
              </w:rPr>
            </w:pPr>
            <w:r w:rsidRPr="00D265F5">
              <w:rPr>
                <w:rFonts w:ascii="Verdana" w:hAnsi="Verdana"/>
                <w:szCs w:val="20"/>
              </w:rPr>
              <w:t xml:space="preserve">If </w:t>
            </w:r>
            <w:r>
              <w:rPr>
                <w:rFonts w:ascii="Verdana" w:hAnsi="Verdana"/>
                <w:szCs w:val="20"/>
              </w:rPr>
              <w:t>y</w:t>
            </w:r>
            <w:r w:rsidRPr="00D265F5">
              <w:rPr>
                <w:rFonts w:ascii="Verdana" w:hAnsi="Verdana"/>
                <w:szCs w:val="20"/>
              </w:rPr>
              <w:t xml:space="preserve">es please provide details of how the overall program/major/specialisation threshold learning outcomes </w:t>
            </w:r>
            <w:r>
              <w:rPr>
                <w:rFonts w:ascii="Verdana" w:hAnsi="Verdana"/>
                <w:szCs w:val="20"/>
              </w:rPr>
              <w:t xml:space="preserve">and or accreditation requirements </w:t>
            </w:r>
            <w:r w:rsidRPr="00D265F5">
              <w:rPr>
                <w:rFonts w:ascii="Verdana" w:hAnsi="Verdana"/>
                <w:szCs w:val="20"/>
              </w:rPr>
              <w:t xml:space="preserve">will be maintained given the change : </w:t>
            </w:r>
          </w:p>
        </w:tc>
        <w:tc>
          <w:tcPr>
            <w:tcW w:w="2650" w:type="dxa"/>
            <w:shd w:val="clear" w:color="auto" w:fill="auto"/>
            <w:vAlign w:val="center"/>
          </w:tcPr>
          <w:p w14:paraId="235ACF4B" w14:textId="77777777" w:rsidR="00356080" w:rsidRPr="006243D7" w:rsidRDefault="00356080" w:rsidP="00593014">
            <w:pPr>
              <w:rPr>
                <w:rFonts w:ascii="Verdana" w:hAnsi="Verdana"/>
                <w:szCs w:val="20"/>
              </w:rPr>
            </w:pPr>
          </w:p>
        </w:tc>
      </w:tr>
      <w:tr w:rsidR="00356080" w:rsidRPr="006243D7" w14:paraId="5C99A42F" w14:textId="77777777" w:rsidTr="00593014">
        <w:trPr>
          <w:trHeight w:val="604"/>
        </w:trPr>
        <w:tc>
          <w:tcPr>
            <w:tcW w:w="7948" w:type="dxa"/>
            <w:gridSpan w:val="3"/>
            <w:shd w:val="clear" w:color="auto" w:fill="auto"/>
            <w:vAlign w:val="center"/>
          </w:tcPr>
          <w:p w14:paraId="4129A465" w14:textId="77777777" w:rsidR="00356080" w:rsidRPr="006243D7" w:rsidRDefault="00356080" w:rsidP="00593014">
            <w:pPr>
              <w:rPr>
                <w:rFonts w:ascii="Verdana" w:hAnsi="Verdana"/>
                <w:szCs w:val="20"/>
              </w:rPr>
            </w:pPr>
            <w:r w:rsidRPr="002D429E">
              <w:rPr>
                <w:rFonts w:ascii="Verdana" w:hAnsi="Verdana"/>
                <w:szCs w:val="20"/>
              </w:rPr>
              <w:t>In what programs is this course an elective course:</w:t>
            </w:r>
          </w:p>
        </w:tc>
        <w:tc>
          <w:tcPr>
            <w:tcW w:w="2650" w:type="dxa"/>
            <w:shd w:val="clear" w:color="auto" w:fill="auto"/>
            <w:vAlign w:val="center"/>
          </w:tcPr>
          <w:p w14:paraId="75947D59" w14:textId="77777777" w:rsidR="00356080" w:rsidRPr="006243D7" w:rsidRDefault="00356080" w:rsidP="00593014">
            <w:pPr>
              <w:rPr>
                <w:rFonts w:ascii="Verdana" w:hAnsi="Verdana"/>
                <w:szCs w:val="20"/>
              </w:rPr>
            </w:pPr>
          </w:p>
        </w:tc>
      </w:tr>
      <w:tr w:rsidR="00356080" w:rsidRPr="006243D7" w14:paraId="4BED2CB9" w14:textId="77777777" w:rsidTr="00593014">
        <w:tc>
          <w:tcPr>
            <w:tcW w:w="2649" w:type="dxa"/>
            <w:shd w:val="clear" w:color="auto" w:fill="auto"/>
            <w:vAlign w:val="center"/>
          </w:tcPr>
          <w:p w14:paraId="0D3C8BCC" w14:textId="77777777" w:rsidR="00356080" w:rsidRPr="006243D7" w:rsidRDefault="00356080" w:rsidP="00593014">
            <w:pPr>
              <w:rPr>
                <w:rFonts w:ascii="Verdana" w:hAnsi="Verdana"/>
                <w:szCs w:val="20"/>
              </w:rPr>
            </w:pPr>
            <w:r>
              <w:rPr>
                <w:rFonts w:ascii="Verdana" w:hAnsi="Verdana"/>
                <w:szCs w:val="20"/>
              </w:rPr>
              <w:t>Category</w:t>
            </w:r>
          </w:p>
        </w:tc>
        <w:tc>
          <w:tcPr>
            <w:tcW w:w="2650" w:type="dxa"/>
            <w:shd w:val="clear" w:color="auto" w:fill="00B050"/>
            <w:vAlign w:val="center"/>
          </w:tcPr>
          <w:p w14:paraId="66CBDA16" w14:textId="77777777" w:rsidR="00356080" w:rsidRPr="006243D7" w:rsidRDefault="00356080" w:rsidP="00593014">
            <w:pPr>
              <w:rPr>
                <w:rFonts w:ascii="Verdana" w:hAnsi="Verdana"/>
                <w:szCs w:val="20"/>
              </w:rPr>
            </w:pPr>
            <w:r w:rsidRPr="006243D7">
              <w:rPr>
                <w:rFonts w:ascii="Verdana" w:hAnsi="Verdana"/>
                <w:szCs w:val="20"/>
              </w:rPr>
              <w:t>Green Category</w:t>
            </w:r>
          </w:p>
        </w:tc>
        <w:tc>
          <w:tcPr>
            <w:tcW w:w="2649" w:type="dxa"/>
            <w:shd w:val="clear" w:color="auto" w:fill="FFC000"/>
            <w:vAlign w:val="center"/>
          </w:tcPr>
          <w:p w14:paraId="357A7B0C" w14:textId="77777777" w:rsidR="00356080" w:rsidRPr="006243D7" w:rsidRDefault="00356080" w:rsidP="00593014">
            <w:pPr>
              <w:rPr>
                <w:rFonts w:ascii="Verdana" w:hAnsi="Verdana"/>
                <w:szCs w:val="20"/>
              </w:rPr>
            </w:pPr>
            <w:r w:rsidRPr="006243D7">
              <w:rPr>
                <w:rFonts w:ascii="Verdana" w:hAnsi="Verdana"/>
                <w:szCs w:val="20"/>
              </w:rPr>
              <w:t>Amber Category</w:t>
            </w:r>
          </w:p>
        </w:tc>
        <w:tc>
          <w:tcPr>
            <w:tcW w:w="2650" w:type="dxa"/>
            <w:shd w:val="clear" w:color="auto" w:fill="FF0000"/>
            <w:vAlign w:val="center"/>
          </w:tcPr>
          <w:p w14:paraId="36CF5B45" w14:textId="77777777" w:rsidR="00356080" w:rsidRPr="006243D7" w:rsidRDefault="00356080" w:rsidP="00593014">
            <w:pPr>
              <w:rPr>
                <w:rFonts w:ascii="Verdana" w:hAnsi="Verdana"/>
                <w:szCs w:val="20"/>
              </w:rPr>
            </w:pPr>
            <w:r w:rsidRPr="006243D7">
              <w:rPr>
                <w:rFonts w:ascii="Verdana" w:hAnsi="Verdana"/>
                <w:szCs w:val="20"/>
              </w:rPr>
              <w:t>Red Category</w:t>
            </w:r>
          </w:p>
        </w:tc>
      </w:tr>
      <w:tr w:rsidR="00356080" w:rsidRPr="006243D7" w14:paraId="60E330C9" w14:textId="77777777" w:rsidTr="00593014">
        <w:tc>
          <w:tcPr>
            <w:tcW w:w="2649" w:type="dxa"/>
            <w:shd w:val="clear" w:color="auto" w:fill="auto"/>
            <w:vAlign w:val="center"/>
          </w:tcPr>
          <w:p w14:paraId="64D99A0F" w14:textId="77777777" w:rsidR="00356080" w:rsidRDefault="00356080" w:rsidP="00593014">
            <w:pPr>
              <w:rPr>
                <w:rFonts w:ascii="Verdana" w:hAnsi="Verdana"/>
                <w:szCs w:val="20"/>
              </w:rPr>
            </w:pPr>
          </w:p>
        </w:tc>
        <w:tc>
          <w:tcPr>
            <w:tcW w:w="2650" w:type="dxa"/>
            <w:shd w:val="clear" w:color="auto" w:fill="00B050"/>
            <w:vAlign w:val="center"/>
          </w:tcPr>
          <w:p w14:paraId="0AF81E06" w14:textId="77777777" w:rsidR="00356080" w:rsidRDefault="00356080" w:rsidP="00593014">
            <w:pPr>
              <w:rPr>
                <w:rFonts w:ascii="Verdana" w:hAnsi="Verdana"/>
                <w:szCs w:val="20"/>
              </w:rPr>
            </w:pPr>
            <w:r>
              <w:rPr>
                <w:rFonts w:ascii="Verdana" w:hAnsi="Verdana"/>
                <w:szCs w:val="20"/>
              </w:rPr>
              <w:t>Staffing</w:t>
            </w:r>
          </w:p>
          <w:p w14:paraId="6BA48739" w14:textId="77777777" w:rsidR="00356080" w:rsidRDefault="00356080" w:rsidP="00593014">
            <w:pPr>
              <w:rPr>
                <w:rFonts w:ascii="Verdana" w:hAnsi="Verdana"/>
                <w:szCs w:val="20"/>
              </w:rPr>
            </w:pPr>
            <w:r>
              <w:rPr>
                <w:rFonts w:ascii="Verdana" w:hAnsi="Verdana"/>
                <w:szCs w:val="20"/>
              </w:rPr>
              <w:t>Text</w:t>
            </w:r>
          </w:p>
          <w:p w14:paraId="21E474A5" w14:textId="77777777" w:rsidR="00356080" w:rsidRDefault="00356080" w:rsidP="00593014">
            <w:pPr>
              <w:rPr>
                <w:rFonts w:ascii="Verdana" w:hAnsi="Verdana"/>
                <w:szCs w:val="20"/>
              </w:rPr>
            </w:pPr>
            <w:r>
              <w:rPr>
                <w:rFonts w:ascii="Verdana" w:hAnsi="Verdana"/>
                <w:szCs w:val="20"/>
              </w:rPr>
              <w:t>Reference Materials</w:t>
            </w:r>
          </w:p>
          <w:p w14:paraId="545B96D0" w14:textId="77777777" w:rsidR="00356080" w:rsidRDefault="00356080" w:rsidP="00593014">
            <w:pPr>
              <w:rPr>
                <w:rFonts w:ascii="Verdana" w:hAnsi="Verdana"/>
                <w:szCs w:val="20"/>
              </w:rPr>
            </w:pPr>
            <w:r>
              <w:rPr>
                <w:rFonts w:ascii="Verdana" w:hAnsi="Verdana"/>
                <w:szCs w:val="20"/>
              </w:rPr>
              <w:t>Assessment Due Dates/Marks</w:t>
            </w:r>
          </w:p>
          <w:p w14:paraId="58B57E3B" w14:textId="77777777" w:rsidR="00356080" w:rsidRDefault="00356080" w:rsidP="00593014">
            <w:pPr>
              <w:rPr>
                <w:rFonts w:ascii="Verdana" w:hAnsi="Verdana"/>
                <w:szCs w:val="20"/>
              </w:rPr>
            </w:pPr>
            <w:r>
              <w:rPr>
                <w:rFonts w:ascii="Verdana" w:hAnsi="Verdana"/>
                <w:szCs w:val="20"/>
              </w:rPr>
              <w:t>Assessment Notes</w:t>
            </w:r>
          </w:p>
          <w:p w14:paraId="45B88103" w14:textId="77777777" w:rsidR="00356080" w:rsidRPr="006243D7" w:rsidRDefault="00356080" w:rsidP="00593014">
            <w:pPr>
              <w:rPr>
                <w:rFonts w:ascii="Verdana" w:hAnsi="Verdana"/>
                <w:szCs w:val="20"/>
              </w:rPr>
            </w:pPr>
            <w:r>
              <w:rPr>
                <w:rFonts w:ascii="Verdana" w:hAnsi="Verdana"/>
                <w:szCs w:val="20"/>
              </w:rPr>
              <w:t>Student Workload Requirements</w:t>
            </w:r>
          </w:p>
        </w:tc>
        <w:tc>
          <w:tcPr>
            <w:tcW w:w="2649" w:type="dxa"/>
            <w:shd w:val="clear" w:color="auto" w:fill="FFC000"/>
            <w:vAlign w:val="center"/>
          </w:tcPr>
          <w:p w14:paraId="523A394A" w14:textId="77777777" w:rsidR="00356080" w:rsidRDefault="00356080" w:rsidP="00593014">
            <w:pPr>
              <w:rPr>
                <w:rFonts w:ascii="Verdana" w:hAnsi="Verdana"/>
                <w:szCs w:val="20"/>
              </w:rPr>
            </w:pPr>
            <w:r>
              <w:rPr>
                <w:rFonts w:ascii="Verdana" w:hAnsi="Verdana"/>
                <w:szCs w:val="20"/>
              </w:rPr>
              <w:t>Topics (&lt;10% change)</w:t>
            </w:r>
          </w:p>
          <w:p w14:paraId="1EB4A6A0" w14:textId="77777777" w:rsidR="00356080" w:rsidRDefault="00356080" w:rsidP="00593014">
            <w:pPr>
              <w:rPr>
                <w:rFonts w:ascii="Verdana" w:hAnsi="Verdana"/>
                <w:szCs w:val="20"/>
              </w:rPr>
            </w:pPr>
            <w:r>
              <w:rPr>
                <w:rFonts w:ascii="Verdana" w:hAnsi="Verdana"/>
                <w:szCs w:val="20"/>
              </w:rPr>
              <w:t>Assessment Details</w:t>
            </w:r>
          </w:p>
          <w:p w14:paraId="1368FA54" w14:textId="77777777" w:rsidR="00356080" w:rsidRDefault="00356080" w:rsidP="00593014">
            <w:pPr>
              <w:rPr>
                <w:rFonts w:ascii="Verdana" w:hAnsi="Verdana"/>
                <w:szCs w:val="20"/>
              </w:rPr>
            </w:pPr>
            <w:r>
              <w:rPr>
                <w:rFonts w:ascii="Verdana" w:hAnsi="Verdana"/>
                <w:szCs w:val="20"/>
              </w:rPr>
              <w:t>Important Assessment Information (except item 4)</w:t>
            </w:r>
          </w:p>
          <w:p w14:paraId="3D5836D1" w14:textId="77777777" w:rsidR="00356080" w:rsidRDefault="00356080" w:rsidP="00593014">
            <w:pPr>
              <w:rPr>
                <w:rFonts w:ascii="Verdana" w:hAnsi="Verdana"/>
                <w:szCs w:val="20"/>
              </w:rPr>
            </w:pPr>
            <w:r>
              <w:rPr>
                <w:rFonts w:ascii="Verdana" w:hAnsi="Verdana"/>
                <w:szCs w:val="20"/>
              </w:rPr>
              <w:t>Other Requirements</w:t>
            </w:r>
          </w:p>
          <w:p w14:paraId="7C3BC2A5" w14:textId="77777777" w:rsidR="00356080" w:rsidRPr="006243D7" w:rsidRDefault="00356080" w:rsidP="00593014">
            <w:pPr>
              <w:rPr>
                <w:rFonts w:ascii="Verdana" w:hAnsi="Verdana"/>
                <w:szCs w:val="20"/>
              </w:rPr>
            </w:pPr>
            <w:r>
              <w:rPr>
                <w:rFonts w:ascii="Verdana" w:hAnsi="Verdana"/>
                <w:szCs w:val="20"/>
              </w:rPr>
              <w:t>Pre/Co/Other Requisites (NB prereqs cannot be waived)</w:t>
            </w:r>
          </w:p>
        </w:tc>
        <w:tc>
          <w:tcPr>
            <w:tcW w:w="2650" w:type="dxa"/>
            <w:shd w:val="clear" w:color="auto" w:fill="FF0000"/>
            <w:vAlign w:val="center"/>
          </w:tcPr>
          <w:p w14:paraId="1BA7222A" w14:textId="77777777" w:rsidR="00356080" w:rsidRDefault="00356080" w:rsidP="00593014">
            <w:pPr>
              <w:rPr>
                <w:rFonts w:ascii="Verdana" w:hAnsi="Verdana"/>
                <w:szCs w:val="20"/>
              </w:rPr>
            </w:pPr>
            <w:r>
              <w:rPr>
                <w:rFonts w:ascii="Verdana" w:hAnsi="Verdana"/>
                <w:szCs w:val="20"/>
              </w:rPr>
              <w:t>Topics (&gt;10% change)</w:t>
            </w:r>
          </w:p>
          <w:p w14:paraId="75D66039" w14:textId="77777777" w:rsidR="00356080" w:rsidRDefault="00356080" w:rsidP="00593014">
            <w:pPr>
              <w:rPr>
                <w:rFonts w:ascii="Verdana" w:hAnsi="Verdana"/>
                <w:szCs w:val="20"/>
              </w:rPr>
            </w:pPr>
            <w:r>
              <w:rPr>
                <w:rFonts w:ascii="Verdana" w:hAnsi="Verdana"/>
                <w:szCs w:val="20"/>
              </w:rPr>
              <w:t>Change to Course Name/Code</w:t>
            </w:r>
          </w:p>
          <w:p w14:paraId="3C366909" w14:textId="77777777" w:rsidR="00356080" w:rsidRDefault="00356080" w:rsidP="00593014">
            <w:pPr>
              <w:rPr>
                <w:rFonts w:ascii="Verdana" w:hAnsi="Verdana"/>
                <w:szCs w:val="20"/>
              </w:rPr>
            </w:pPr>
            <w:r>
              <w:rPr>
                <w:rFonts w:ascii="Verdana" w:hAnsi="Verdana"/>
                <w:szCs w:val="20"/>
              </w:rPr>
              <w:t>Offer/Mode</w:t>
            </w:r>
          </w:p>
          <w:p w14:paraId="0E6861B4" w14:textId="77777777" w:rsidR="00356080" w:rsidRDefault="00356080" w:rsidP="00593014">
            <w:pPr>
              <w:rPr>
                <w:rFonts w:ascii="Verdana" w:hAnsi="Verdana"/>
                <w:szCs w:val="20"/>
              </w:rPr>
            </w:pPr>
            <w:r>
              <w:rPr>
                <w:rFonts w:ascii="Verdana" w:hAnsi="Verdana"/>
                <w:szCs w:val="20"/>
              </w:rPr>
              <w:t>Synopsis</w:t>
            </w:r>
          </w:p>
          <w:p w14:paraId="5578EB4A" w14:textId="77777777" w:rsidR="00356080" w:rsidRDefault="00356080" w:rsidP="00593014">
            <w:pPr>
              <w:rPr>
                <w:rFonts w:ascii="Verdana" w:hAnsi="Verdana"/>
                <w:szCs w:val="20"/>
              </w:rPr>
            </w:pPr>
            <w:r>
              <w:rPr>
                <w:rFonts w:ascii="Verdana" w:hAnsi="Verdana"/>
                <w:szCs w:val="20"/>
              </w:rPr>
              <w:t>Rationale</w:t>
            </w:r>
          </w:p>
          <w:p w14:paraId="1AE758DE" w14:textId="77777777" w:rsidR="00356080" w:rsidRDefault="00356080" w:rsidP="00593014">
            <w:pPr>
              <w:rPr>
                <w:rFonts w:ascii="Verdana" w:hAnsi="Verdana"/>
                <w:szCs w:val="20"/>
              </w:rPr>
            </w:pPr>
            <w:r>
              <w:rPr>
                <w:rFonts w:ascii="Verdana" w:hAnsi="Verdana"/>
                <w:szCs w:val="20"/>
              </w:rPr>
              <w:t>Objectives</w:t>
            </w:r>
          </w:p>
          <w:p w14:paraId="3848EE1A" w14:textId="77777777" w:rsidR="00356080" w:rsidRPr="006243D7" w:rsidRDefault="00356080" w:rsidP="00593014">
            <w:pPr>
              <w:rPr>
                <w:rFonts w:ascii="Verdana" w:hAnsi="Verdana"/>
                <w:szCs w:val="20"/>
              </w:rPr>
            </w:pPr>
            <w:r>
              <w:rPr>
                <w:rFonts w:ascii="Verdana" w:hAnsi="Verdana"/>
                <w:szCs w:val="20"/>
              </w:rPr>
              <w:t>Item 4 of Important Assessment Info</w:t>
            </w:r>
          </w:p>
        </w:tc>
      </w:tr>
      <w:tr w:rsidR="00356080" w:rsidRPr="006243D7" w14:paraId="3F5E831B" w14:textId="77777777" w:rsidTr="00593014">
        <w:tc>
          <w:tcPr>
            <w:tcW w:w="2649" w:type="dxa"/>
            <w:vAlign w:val="center"/>
          </w:tcPr>
          <w:p w14:paraId="06D38AF4" w14:textId="77777777" w:rsidR="00356080" w:rsidRDefault="00356080" w:rsidP="00593014">
            <w:pPr>
              <w:rPr>
                <w:rFonts w:ascii="Verdana" w:hAnsi="Verdana"/>
                <w:szCs w:val="20"/>
              </w:rPr>
            </w:pPr>
            <w:r>
              <w:rPr>
                <w:rFonts w:ascii="Verdana" w:hAnsi="Verdana"/>
                <w:szCs w:val="20"/>
              </w:rPr>
              <w:t>Change summary and rationale for proposed change:</w:t>
            </w:r>
          </w:p>
          <w:p w14:paraId="7C8676BF" w14:textId="77777777" w:rsidR="00356080" w:rsidRDefault="00356080" w:rsidP="00593014">
            <w:pPr>
              <w:rPr>
                <w:rFonts w:ascii="Verdana" w:hAnsi="Verdana"/>
                <w:szCs w:val="20"/>
              </w:rPr>
            </w:pPr>
          </w:p>
        </w:tc>
        <w:tc>
          <w:tcPr>
            <w:tcW w:w="2650" w:type="dxa"/>
            <w:vAlign w:val="center"/>
          </w:tcPr>
          <w:p w14:paraId="4D8681DC" w14:textId="055BA325" w:rsidR="00356080" w:rsidRPr="006243D7" w:rsidRDefault="00D83F1C" w:rsidP="00593014">
            <w:pPr>
              <w:rPr>
                <w:rFonts w:ascii="Verdana" w:hAnsi="Verdana"/>
                <w:szCs w:val="20"/>
              </w:rPr>
            </w:pPr>
            <w:ins w:id="3" w:author="Xiaohui Tao" w:date="2021-10-14T21:21:00Z">
              <w:r>
                <w:rPr>
                  <w:rFonts w:ascii="Verdana" w:hAnsi="Verdana"/>
                  <w:szCs w:val="20"/>
                </w:rPr>
                <w:t>new assessment details table</w:t>
              </w:r>
            </w:ins>
          </w:p>
        </w:tc>
        <w:tc>
          <w:tcPr>
            <w:tcW w:w="2649" w:type="dxa"/>
            <w:vAlign w:val="center"/>
          </w:tcPr>
          <w:p w14:paraId="3C30B428" w14:textId="77777777" w:rsidR="00356080" w:rsidRPr="006243D7" w:rsidRDefault="00356080" w:rsidP="00593014">
            <w:pPr>
              <w:rPr>
                <w:rFonts w:ascii="Verdana" w:hAnsi="Verdana"/>
                <w:szCs w:val="20"/>
              </w:rPr>
            </w:pPr>
          </w:p>
        </w:tc>
        <w:tc>
          <w:tcPr>
            <w:tcW w:w="2650" w:type="dxa"/>
            <w:vAlign w:val="center"/>
          </w:tcPr>
          <w:p w14:paraId="337C3734" w14:textId="77777777" w:rsidR="00356080" w:rsidRDefault="00356080" w:rsidP="00593014">
            <w:pPr>
              <w:rPr>
                <w:rFonts w:ascii="Verdana" w:hAnsi="Verdana"/>
                <w:szCs w:val="20"/>
              </w:rPr>
            </w:pPr>
          </w:p>
        </w:tc>
      </w:tr>
      <w:tr w:rsidR="00356080" w:rsidRPr="006243D7" w14:paraId="08C552F2" w14:textId="77777777" w:rsidTr="00593014">
        <w:tc>
          <w:tcPr>
            <w:tcW w:w="2649" w:type="dxa"/>
            <w:vAlign w:val="center"/>
          </w:tcPr>
          <w:p w14:paraId="27D88C02" w14:textId="77777777" w:rsidR="00356080" w:rsidRDefault="00356080" w:rsidP="00593014">
            <w:pPr>
              <w:rPr>
                <w:rFonts w:ascii="Verdana" w:hAnsi="Verdana"/>
                <w:szCs w:val="20"/>
              </w:rPr>
            </w:pPr>
            <w:r>
              <w:rPr>
                <w:rFonts w:ascii="Verdana" w:hAnsi="Verdana"/>
                <w:szCs w:val="20"/>
              </w:rPr>
              <w:t>Summary of potential impact on students and management</w:t>
            </w:r>
          </w:p>
        </w:tc>
        <w:tc>
          <w:tcPr>
            <w:tcW w:w="2650" w:type="dxa"/>
            <w:vAlign w:val="center"/>
          </w:tcPr>
          <w:p w14:paraId="39800377" w14:textId="7D5B39C7" w:rsidR="00356080" w:rsidRPr="006243D7" w:rsidRDefault="00D83F1C" w:rsidP="00593014">
            <w:pPr>
              <w:rPr>
                <w:rFonts w:ascii="Verdana" w:hAnsi="Verdana"/>
                <w:szCs w:val="20"/>
              </w:rPr>
            </w:pPr>
            <w:ins w:id="4" w:author="Xiaohui Tao" w:date="2021-10-14T21:21:00Z">
              <w:r>
                <w:rPr>
                  <w:rFonts w:ascii="Verdana" w:hAnsi="Verdana"/>
                  <w:szCs w:val="20"/>
                </w:rPr>
                <w:t>In line with the new system setup</w:t>
              </w:r>
            </w:ins>
          </w:p>
        </w:tc>
        <w:tc>
          <w:tcPr>
            <w:tcW w:w="2649" w:type="dxa"/>
            <w:vAlign w:val="center"/>
          </w:tcPr>
          <w:p w14:paraId="7F11C4CB" w14:textId="77777777" w:rsidR="00356080" w:rsidRPr="006243D7" w:rsidRDefault="00356080" w:rsidP="00593014">
            <w:pPr>
              <w:rPr>
                <w:rFonts w:ascii="Verdana" w:hAnsi="Verdana"/>
                <w:szCs w:val="20"/>
              </w:rPr>
            </w:pPr>
          </w:p>
        </w:tc>
        <w:tc>
          <w:tcPr>
            <w:tcW w:w="2650" w:type="dxa"/>
            <w:vAlign w:val="center"/>
          </w:tcPr>
          <w:p w14:paraId="67B79468" w14:textId="77777777" w:rsidR="00356080" w:rsidRDefault="00356080" w:rsidP="00593014">
            <w:pPr>
              <w:rPr>
                <w:rFonts w:ascii="Verdana" w:hAnsi="Verdana"/>
                <w:szCs w:val="20"/>
              </w:rPr>
            </w:pPr>
          </w:p>
        </w:tc>
      </w:tr>
      <w:tr w:rsidR="00356080" w:rsidRPr="006243D7" w14:paraId="79E681E9" w14:textId="77777777" w:rsidTr="00593014">
        <w:tc>
          <w:tcPr>
            <w:tcW w:w="2649" w:type="dxa"/>
            <w:vAlign w:val="center"/>
          </w:tcPr>
          <w:p w14:paraId="150BB661" w14:textId="77777777" w:rsidR="00356080" w:rsidRPr="006243D7" w:rsidRDefault="00356080" w:rsidP="00593014">
            <w:pPr>
              <w:rPr>
                <w:rFonts w:ascii="Verdana" w:hAnsi="Verdana"/>
                <w:szCs w:val="20"/>
              </w:rPr>
            </w:pPr>
            <w:r>
              <w:rPr>
                <w:rFonts w:ascii="Verdana" w:hAnsi="Verdana"/>
                <w:szCs w:val="20"/>
              </w:rPr>
              <w:t>Approval level</w:t>
            </w:r>
          </w:p>
        </w:tc>
        <w:tc>
          <w:tcPr>
            <w:tcW w:w="2650" w:type="dxa"/>
            <w:vAlign w:val="center"/>
          </w:tcPr>
          <w:p w14:paraId="7D605E02" w14:textId="77777777" w:rsidR="00356080" w:rsidRPr="006243D7" w:rsidRDefault="00356080" w:rsidP="00593014">
            <w:pPr>
              <w:rPr>
                <w:rFonts w:ascii="Verdana" w:hAnsi="Verdana"/>
                <w:szCs w:val="20"/>
              </w:rPr>
            </w:pPr>
            <w:r w:rsidRPr="006243D7">
              <w:rPr>
                <w:rFonts w:ascii="Verdana" w:hAnsi="Verdana"/>
                <w:szCs w:val="20"/>
              </w:rPr>
              <w:t>Head of School</w:t>
            </w:r>
          </w:p>
        </w:tc>
        <w:tc>
          <w:tcPr>
            <w:tcW w:w="2649" w:type="dxa"/>
            <w:vAlign w:val="center"/>
          </w:tcPr>
          <w:p w14:paraId="75036A76" w14:textId="77777777" w:rsidR="00356080" w:rsidRPr="006243D7" w:rsidRDefault="00356080" w:rsidP="00593014">
            <w:pPr>
              <w:rPr>
                <w:rFonts w:ascii="Verdana" w:hAnsi="Verdana"/>
                <w:szCs w:val="20"/>
              </w:rPr>
            </w:pPr>
            <w:r w:rsidRPr="006243D7">
              <w:rPr>
                <w:rFonts w:ascii="Verdana" w:hAnsi="Verdana"/>
                <w:szCs w:val="20"/>
              </w:rPr>
              <w:t>Assoc Dean</w:t>
            </w:r>
          </w:p>
        </w:tc>
        <w:tc>
          <w:tcPr>
            <w:tcW w:w="2650" w:type="dxa"/>
            <w:vAlign w:val="center"/>
          </w:tcPr>
          <w:p w14:paraId="1F1814E6" w14:textId="77777777" w:rsidR="00356080" w:rsidRPr="006243D7" w:rsidRDefault="00D457DA" w:rsidP="00593014">
            <w:pPr>
              <w:rPr>
                <w:rFonts w:ascii="Verdana" w:hAnsi="Verdana"/>
                <w:szCs w:val="20"/>
              </w:rPr>
            </w:pPr>
            <w:r>
              <w:rPr>
                <w:rFonts w:ascii="Verdana" w:hAnsi="Verdana"/>
                <w:szCs w:val="20"/>
              </w:rPr>
              <w:t>Executive Dean</w:t>
            </w:r>
          </w:p>
        </w:tc>
      </w:tr>
      <w:tr w:rsidR="00356080" w:rsidRPr="006243D7" w14:paraId="6B8B8567" w14:textId="77777777" w:rsidTr="00593014">
        <w:tc>
          <w:tcPr>
            <w:tcW w:w="2649" w:type="dxa"/>
          </w:tcPr>
          <w:p w14:paraId="1B12B6FE" w14:textId="77777777" w:rsidR="00356080" w:rsidRDefault="00356080" w:rsidP="00593014">
            <w:pPr>
              <w:rPr>
                <w:rFonts w:ascii="Verdana" w:hAnsi="Verdana"/>
                <w:szCs w:val="20"/>
              </w:rPr>
            </w:pPr>
            <w:r>
              <w:rPr>
                <w:rFonts w:ascii="Verdana" w:hAnsi="Verdana"/>
                <w:szCs w:val="20"/>
              </w:rPr>
              <w:t>Consultation Checklist:</w:t>
            </w:r>
          </w:p>
          <w:p w14:paraId="3802DEC1" w14:textId="77777777" w:rsidR="006415DA" w:rsidRDefault="006415DA" w:rsidP="006415DA">
            <w:pPr>
              <w:rPr>
                <w:rFonts w:ascii="Verdana" w:hAnsi="Verdana"/>
                <w:color w:val="FF0000"/>
                <w:szCs w:val="20"/>
              </w:rPr>
            </w:pPr>
            <w:r>
              <w:rPr>
                <w:rFonts w:ascii="Verdana" w:hAnsi="Verdana"/>
                <w:color w:val="FF0000"/>
                <w:szCs w:val="20"/>
              </w:rPr>
              <w:t>(Library consultation required for changes to texts and references.</w:t>
            </w:r>
          </w:p>
          <w:p w14:paraId="61285998" w14:textId="77777777" w:rsidR="006415DA" w:rsidRPr="006243D7" w:rsidRDefault="006415DA" w:rsidP="006415DA">
            <w:pPr>
              <w:rPr>
                <w:rFonts w:ascii="Verdana" w:hAnsi="Verdana"/>
                <w:szCs w:val="20"/>
              </w:rPr>
            </w:pPr>
            <w:r>
              <w:rPr>
                <w:rFonts w:ascii="Verdana" w:hAnsi="Verdana"/>
                <w:color w:val="FF0000"/>
                <w:szCs w:val="20"/>
              </w:rPr>
              <w:t xml:space="preserve">Campus Exec Manager consultation for changes to offer that impact Springfield and/or </w:t>
            </w:r>
            <w:r w:rsidR="00A8674E" w:rsidRPr="00A8674E">
              <w:rPr>
                <w:rFonts w:ascii="Verdana" w:hAnsi="Verdana"/>
                <w:color w:val="FF0000"/>
                <w:szCs w:val="20"/>
              </w:rPr>
              <w:t>Ipswich</w:t>
            </w:r>
            <w:r>
              <w:rPr>
                <w:rFonts w:ascii="Verdana" w:hAnsi="Verdana"/>
                <w:color w:val="FF0000"/>
                <w:szCs w:val="20"/>
              </w:rPr>
              <w:t>.  Cross School/Faculty consultation where course offered in multiple programs.)</w:t>
            </w:r>
          </w:p>
        </w:tc>
        <w:tc>
          <w:tcPr>
            <w:tcW w:w="2650" w:type="dxa"/>
            <w:vAlign w:val="center"/>
          </w:tcPr>
          <w:p w14:paraId="640200FF"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Examiner / Moderator</w:t>
            </w:r>
          </w:p>
          <w:p w14:paraId="3BED1C3D"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Academic coordinator/s</w:t>
            </w:r>
          </w:p>
          <w:p w14:paraId="126135B1"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Campus Executive Managers:</w:t>
            </w:r>
          </w:p>
          <w:p w14:paraId="36557F7F"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 xml:space="preserve">Springfield / </w:t>
            </w:r>
            <w:r w:rsidR="00A8674E" w:rsidRPr="00A8674E">
              <w:rPr>
                <w:rFonts w:ascii="Verdana" w:hAnsi="Verdana"/>
                <w:color w:val="000000" w:themeColor="text1"/>
                <w:szCs w:val="20"/>
              </w:rPr>
              <w:t xml:space="preserve">Ipswich </w:t>
            </w:r>
          </w:p>
          <w:p w14:paraId="09090DD2"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Other Schools / Faculty as required.</w:t>
            </w:r>
          </w:p>
          <w:p w14:paraId="3B63ED3B"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Library</w:t>
            </w:r>
          </w:p>
          <w:p w14:paraId="0390D644" w14:textId="77777777" w:rsidR="00356080" w:rsidRPr="00A94571" w:rsidRDefault="00356080" w:rsidP="00593014">
            <w:pPr>
              <w:rPr>
                <w:rFonts w:ascii="Verdana" w:hAnsi="Verdana"/>
                <w:color w:val="000000" w:themeColor="text1"/>
                <w:szCs w:val="20"/>
              </w:rPr>
            </w:pPr>
          </w:p>
        </w:tc>
        <w:tc>
          <w:tcPr>
            <w:tcW w:w="2649" w:type="dxa"/>
          </w:tcPr>
          <w:p w14:paraId="66789C68"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Program Mgt Team</w:t>
            </w:r>
          </w:p>
          <w:p w14:paraId="3C153A57"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Head of School</w:t>
            </w:r>
          </w:p>
          <w:p w14:paraId="156BFF6A"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Examiner / Moderator</w:t>
            </w:r>
          </w:p>
          <w:p w14:paraId="6B3236E2"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Academic Coordinator/s</w:t>
            </w:r>
          </w:p>
          <w:p w14:paraId="007070D8"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Campus Executive Managers:</w:t>
            </w:r>
          </w:p>
          <w:p w14:paraId="74A5C1F1" w14:textId="77777777" w:rsidR="00356080" w:rsidRPr="00A94571" w:rsidRDefault="00356080" w:rsidP="00A8674E">
            <w:pPr>
              <w:rPr>
                <w:rFonts w:ascii="Verdana" w:hAnsi="Verdana"/>
                <w:color w:val="000000" w:themeColor="text1"/>
                <w:szCs w:val="20"/>
              </w:rPr>
            </w:pPr>
            <w:r w:rsidRPr="00A94571">
              <w:rPr>
                <w:rFonts w:ascii="Verdana" w:hAnsi="Verdana"/>
                <w:color w:val="000000" w:themeColor="text1"/>
                <w:szCs w:val="20"/>
              </w:rPr>
              <w:t xml:space="preserve">Springfield / </w:t>
            </w:r>
            <w:r w:rsidR="00A8674E" w:rsidRPr="00A8674E">
              <w:rPr>
                <w:rFonts w:ascii="Verdana" w:hAnsi="Verdana"/>
                <w:color w:val="000000" w:themeColor="text1"/>
                <w:szCs w:val="20"/>
              </w:rPr>
              <w:t>Ipswich</w:t>
            </w:r>
            <w:r w:rsidR="00A8674E" w:rsidRPr="00A94571">
              <w:rPr>
                <w:rFonts w:ascii="Verdana" w:hAnsi="Verdana"/>
                <w:color w:val="000000" w:themeColor="text1"/>
                <w:szCs w:val="20"/>
              </w:rPr>
              <w:t xml:space="preserve"> </w:t>
            </w:r>
            <w:r w:rsidRPr="00A94571">
              <w:rPr>
                <w:rFonts w:ascii="Verdana" w:hAnsi="Verdana"/>
                <w:color w:val="000000" w:themeColor="text1"/>
                <w:szCs w:val="20"/>
              </w:rPr>
              <w:t>Other Schools / Faculty as required.</w:t>
            </w:r>
          </w:p>
        </w:tc>
        <w:tc>
          <w:tcPr>
            <w:tcW w:w="2650" w:type="dxa"/>
          </w:tcPr>
          <w:p w14:paraId="160E3297"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Program Mgt Team</w:t>
            </w:r>
          </w:p>
          <w:p w14:paraId="39B7896C"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Head of School</w:t>
            </w:r>
          </w:p>
          <w:p w14:paraId="511FC169"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Examiner / Moderator</w:t>
            </w:r>
          </w:p>
          <w:p w14:paraId="4A4BB66E"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Academic Coordinator/s</w:t>
            </w:r>
          </w:p>
          <w:p w14:paraId="55A27945"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 xml:space="preserve">Campus Executive Managers: Springfield / </w:t>
            </w:r>
            <w:r w:rsidR="00A8674E" w:rsidRPr="00A8674E">
              <w:rPr>
                <w:rFonts w:ascii="Verdana" w:hAnsi="Verdana"/>
                <w:color w:val="000000" w:themeColor="text1"/>
                <w:szCs w:val="20"/>
              </w:rPr>
              <w:t>Ipswich</w:t>
            </w:r>
          </w:p>
          <w:p w14:paraId="551327B4"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Other Schools / Faculty as required.</w:t>
            </w:r>
          </w:p>
          <w:p w14:paraId="5AE703D9" w14:textId="77777777" w:rsidR="00356080" w:rsidRPr="00A94571" w:rsidRDefault="00356080" w:rsidP="00593014">
            <w:pPr>
              <w:rPr>
                <w:rFonts w:ascii="Verdana" w:hAnsi="Verdana"/>
                <w:color w:val="000000" w:themeColor="text1"/>
                <w:szCs w:val="20"/>
              </w:rPr>
            </w:pPr>
            <w:r w:rsidRPr="00A94571">
              <w:rPr>
                <w:rFonts w:ascii="Verdana" w:hAnsi="Verdana"/>
                <w:color w:val="000000" w:themeColor="text1"/>
                <w:szCs w:val="20"/>
              </w:rPr>
              <w:t>Assoc Dean Academic/s</w:t>
            </w:r>
          </w:p>
        </w:tc>
      </w:tr>
      <w:tr w:rsidR="00356080" w:rsidRPr="006243D7" w14:paraId="62AD1797" w14:textId="77777777" w:rsidTr="00593014">
        <w:tc>
          <w:tcPr>
            <w:tcW w:w="2649" w:type="dxa"/>
          </w:tcPr>
          <w:p w14:paraId="6289BDFF" w14:textId="77777777" w:rsidR="00356080" w:rsidRDefault="00356080" w:rsidP="00593014">
            <w:pPr>
              <w:rPr>
                <w:rFonts w:ascii="Verdana" w:hAnsi="Verdana"/>
                <w:szCs w:val="20"/>
              </w:rPr>
            </w:pPr>
            <w:r>
              <w:rPr>
                <w:rFonts w:ascii="Verdana" w:hAnsi="Verdana"/>
                <w:szCs w:val="20"/>
              </w:rPr>
              <w:t>Consultation undertaken for proposed change as per checklist above.</w:t>
            </w:r>
          </w:p>
        </w:tc>
        <w:tc>
          <w:tcPr>
            <w:tcW w:w="2650" w:type="dxa"/>
            <w:vAlign w:val="center"/>
          </w:tcPr>
          <w:p w14:paraId="594AC9F5" w14:textId="77777777" w:rsidR="00356080" w:rsidRDefault="00356080" w:rsidP="00593014">
            <w:pPr>
              <w:rPr>
                <w:rFonts w:ascii="Verdana" w:hAnsi="Verdana"/>
                <w:szCs w:val="20"/>
              </w:rPr>
            </w:pPr>
          </w:p>
        </w:tc>
        <w:tc>
          <w:tcPr>
            <w:tcW w:w="2649" w:type="dxa"/>
          </w:tcPr>
          <w:p w14:paraId="2532B28B" w14:textId="77777777" w:rsidR="00356080" w:rsidRDefault="00356080" w:rsidP="00593014">
            <w:pPr>
              <w:rPr>
                <w:rFonts w:ascii="Verdana" w:hAnsi="Verdana"/>
                <w:szCs w:val="20"/>
              </w:rPr>
            </w:pPr>
          </w:p>
        </w:tc>
        <w:tc>
          <w:tcPr>
            <w:tcW w:w="2650" w:type="dxa"/>
          </w:tcPr>
          <w:p w14:paraId="24F83F9C" w14:textId="77777777" w:rsidR="00356080" w:rsidRDefault="00356080" w:rsidP="00593014">
            <w:pPr>
              <w:rPr>
                <w:rFonts w:ascii="Verdana" w:hAnsi="Verdana"/>
                <w:szCs w:val="20"/>
              </w:rPr>
            </w:pPr>
          </w:p>
        </w:tc>
      </w:tr>
      <w:tr w:rsidR="00356080" w:rsidRPr="006243D7" w14:paraId="53C7D5AC" w14:textId="77777777" w:rsidTr="00593014">
        <w:trPr>
          <w:trHeight w:val="448"/>
        </w:trPr>
        <w:tc>
          <w:tcPr>
            <w:tcW w:w="2649" w:type="dxa"/>
          </w:tcPr>
          <w:p w14:paraId="256EE67B" w14:textId="77777777" w:rsidR="00356080" w:rsidRDefault="00356080" w:rsidP="00593014">
            <w:pPr>
              <w:rPr>
                <w:rFonts w:ascii="Verdana" w:hAnsi="Verdana"/>
                <w:szCs w:val="20"/>
              </w:rPr>
            </w:pPr>
            <w:r>
              <w:rPr>
                <w:rFonts w:ascii="Verdana" w:hAnsi="Verdana"/>
                <w:szCs w:val="20"/>
              </w:rPr>
              <w:t>Approval Signature:</w:t>
            </w:r>
          </w:p>
        </w:tc>
        <w:tc>
          <w:tcPr>
            <w:tcW w:w="2650" w:type="dxa"/>
            <w:vAlign w:val="center"/>
          </w:tcPr>
          <w:p w14:paraId="2A8CC25E" w14:textId="77777777" w:rsidR="00356080" w:rsidRDefault="00356080" w:rsidP="00593014">
            <w:pPr>
              <w:rPr>
                <w:rFonts w:ascii="Verdana" w:hAnsi="Verdana"/>
                <w:szCs w:val="20"/>
              </w:rPr>
            </w:pPr>
          </w:p>
        </w:tc>
        <w:tc>
          <w:tcPr>
            <w:tcW w:w="2649" w:type="dxa"/>
          </w:tcPr>
          <w:p w14:paraId="75096723" w14:textId="77777777" w:rsidR="00356080" w:rsidRDefault="00356080" w:rsidP="00593014">
            <w:pPr>
              <w:rPr>
                <w:rFonts w:ascii="Verdana" w:hAnsi="Verdana"/>
                <w:szCs w:val="20"/>
              </w:rPr>
            </w:pPr>
          </w:p>
        </w:tc>
        <w:tc>
          <w:tcPr>
            <w:tcW w:w="2650" w:type="dxa"/>
          </w:tcPr>
          <w:p w14:paraId="04C6A580" w14:textId="77777777" w:rsidR="00356080" w:rsidRDefault="00356080" w:rsidP="00593014">
            <w:pPr>
              <w:rPr>
                <w:rFonts w:ascii="Verdana" w:hAnsi="Verdana"/>
                <w:szCs w:val="20"/>
              </w:rPr>
            </w:pPr>
          </w:p>
        </w:tc>
      </w:tr>
    </w:tbl>
    <w:p w14:paraId="345D0DD6" w14:textId="77777777" w:rsidR="00356080" w:rsidRDefault="00356080" w:rsidP="00356080">
      <w:pPr>
        <w:keepNext/>
      </w:pPr>
      <w:bookmarkStart w:id="5" w:name="Content"/>
      <w:bookmarkEnd w:id="5"/>
    </w:p>
    <w:p w14:paraId="70E8A939" w14:textId="77777777" w:rsidR="00916BED" w:rsidRPr="00916BED" w:rsidRDefault="00916BED" w:rsidP="00916BED">
      <w:pPr>
        <w:spacing w:after="200"/>
        <w:rPr>
          <w:rFonts w:ascii="Verdana" w:hAnsi="Verdana"/>
        </w:rPr>
      </w:pPr>
      <w:r w:rsidRPr="00916BED">
        <w:rPr>
          <w:rFonts w:ascii="Verdana" w:hAnsi="Verdana"/>
        </w:rPr>
        <w:t>Please submit to:</w:t>
      </w:r>
    </w:p>
    <w:p w14:paraId="28B0F1C9" w14:textId="77777777" w:rsidR="00623CCA" w:rsidRDefault="00916BED" w:rsidP="00916BED">
      <w:pPr>
        <w:spacing w:after="200"/>
        <w:rPr>
          <w:b/>
          <w:sz w:val="32"/>
          <w:szCs w:val="32"/>
        </w:rPr>
        <w:sectPr w:rsidR="00623CCA" w:rsidSect="00623CCA">
          <w:footerReference w:type="default" r:id="rId12"/>
          <w:pgSz w:w="11906" w:h="16838"/>
          <w:pgMar w:top="737" w:right="737" w:bottom="737" w:left="737" w:header="709" w:footer="709" w:gutter="0"/>
          <w:cols w:space="708"/>
          <w:docGrid w:linePitch="360"/>
        </w:sectPr>
      </w:pPr>
      <w:r>
        <w:t xml:space="preserve">BELA - BELA Course and Program Management team at: </w:t>
      </w:r>
      <w:hyperlink r:id="rId13" w:history="1">
        <w:r w:rsidRPr="007E0B88">
          <w:rPr>
            <w:rStyle w:val="Hyperlink"/>
          </w:rPr>
          <w:t>BELACourseandProgramManagement@usq.edu.au</w:t>
        </w:r>
      </w:hyperlink>
      <w:r>
        <w:br/>
        <w:t xml:space="preserve">HES – HES Course and Program Management team at: </w:t>
      </w:r>
      <w:hyperlink r:id="rId14" w:history="1">
        <w:r w:rsidRPr="007E0B88">
          <w:rPr>
            <w:rStyle w:val="Hyperlink"/>
          </w:rPr>
          <w:t>HESCourseandProgramManagement@usq.edu.au</w:t>
        </w:r>
      </w:hyperlink>
      <w:r>
        <w:br/>
      </w:r>
    </w:p>
    <w:p w14:paraId="27386C16" w14:textId="77777777" w:rsidR="00356080" w:rsidRPr="00D3508E" w:rsidRDefault="00356080" w:rsidP="0081767F">
      <w:pPr>
        <w:rPr>
          <w:b/>
          <w:sz w:val="32"/>
          <w:szCs w:val="32"/>
        </w:rPr>
      </w:pPr>
      <w:bookmarkStart w:id="6" w:name="Heading"/>
      <w:bookmarkEnd w:id="6"/>
      <w:r>
        <w:rPr>
          <w:b/>
          <w:sz w:val="32"/>
          <w:szCs w:val="32"/>
        </w:rPr>
        <w:lastRenderedPageBreak/>
        <w:t>CSC8360 Wireless Networking</w:t>
      </w:r>
    </w:p>
    <w:p w14:paraId="3A974715" w14:textId="77777777" w:rsidR="00FD2C62" w:rsidRDefault="00162F05" w:rsidP="00FD2C62">
      <w:r>
        <w:pict w14:anchorId="50E82B93">
          <v:rect id="_x0000_i1025" style="width:0;height:1.5pt" o:hralign="center" o:hrstd="t" o:hr="t" fillcolor="#a0a0a0" stroked="f"/>
        </w:pict>
      </w:r>
    </w:p>
    <w:p w14:paraId="588EC838" w14:textId="77777777" w:rsidR="00D17C51" w:rsidRPr="006153FF" w:rsidRDefault="00D17C51" w:rsidP="00D17C51">
      <w:r w:rsidRPr="00DF31A9">
        <w:rPr>
          <w:b/>
        </w:rPr>
        <w:t>Short Description:</w:t>
      </w:r>
      <w:r w:rsidRPr="00DF31A9">
        <w:rPr>
          <w:b/>
        </w:rPr>
        <w:tab/>
      </w:r>
      <w:r w:rsidRPr="006153FF">
        <w:tab/>
      </w:r>
      <w:bookmarkStart w:id="7" w:name="CourseShortDescription"/>
      <w:bookmarkEnd w:id="7"/>
      <w:r>
        <w:t>Wireless Networking</w:t>
      </w:r>
    </w:p>
    <w:p w14:paraId="78A3F324" w14:textId="77777777" w:rsidR="00DA0CC8" w:rsidRDefault="00DA0CC8" w:rsidP="00FD2C62">
      <w:r w:rsidRPr="00F14C73">
        <w:rPr>
          <w:b/>
        </w:rPr>
        <w:t>Units:</w:t>
      </w:r>
      <w:r w:rsidRPr="00F14C73">
        <w:tab/>
      </w:r>
      <w:r w:rsidRPr="00F14C73">
        <w:tab/>
      </w:r>
      <w:r w:rsidRPr="00F14C73">
        <w:tab/>
      </w:r>
      <w:r w:rsidRPr="00F14C73">
        <w:tab/>
      </w:r>
      <w:bookmarkStart w:id="8" w:name="Units"/>
      <w:bookmarkEnd w:id="8"/>
      <w:r>
        <w:t>1</w:t>
      </w:r>
    </w:p>
    <w:p w14:paraId="44B3B45F" w14:textId="77777777" w:rsidR="00681614" w:rsidRDefault="005230EE" w:rsidP="00FD2C62">
      <w:r>
        <w:rPr>
          <w:b/>
        </w:rPr>
        <w:t>Faculty or Section</w:t>
      </w:r>
      <w:r w:rsidR="00681614" w:rsidRPr="00FD2C62">
        <w:rPr>
          <w:b/>
        </w:rPr>
        <w:t>:</w:t>
      </w:r>
      <w:r w:rsidR="00681614">
        <w:tab/>
      </w:r>
      <w:r w:rsidR="00681614">
        <w:tab/>
      </w:r>
      <w:bookmarkStart w:id="9" w:name="AcademicGroup"/>
      <w:bookmarkEnd w:id="9"/>
      <w:r>
        <w:t>Faculty of Health, Engineering and Sciences</w:t>
      </w:r>
    </w:p>
    <w:p w14:paraId="3D1B89F0" w14:textId="77777777" w:rsidR="00681614" w:rsidRDefault="005230EE" w:rsidP="00FD2C62">
      <w:r>
        <w:rPr>
          <w:b/>
        </w:rPr>
        <w:t>School or Department</w:t>
      </w:r>
      <w:r w:rsidR="00681614" w:rsidRPr="00FD2C62">
        <w:rPr>
          <w:b/>
        </w:rPr>
        <w:t>:</w:t>
      </w:r>
      <w:r w:rsidR="00681614" w:rsidRPr="00FD2C62">
        <w:rPr>
          <w:b/>
        </w:rPr>
        <w:tab/>
      </w:r>
      <w:r w:rsidR="00DA0CC8">
        <w:tab/>
      </w:r>
      <w:bookmarkStart w:id="10" w:name="AcademicOrg"/>
      <w:bookmarkEnd w:id="10"/>
      <w:r>
        <w:t>School of Sciences</w:t>
      </w:r>
    </w:p>
    <w:p w14:paraId="64878577" w14:textId="77777777" w:rsidR="00681614" w:rsidRDefault="00681614" w:rsidP="00FD2C62">
      <w:r w:rsidRPr="00FD2C62">
        <w:rPr>
          <w:b/>
        </w:rPr>
        <w:t>Student contribution band:</w:t>
      </w:r>
      <w:r>
        <w:tab/>
      </w:r>
      <w:bookmarkStart w:id="11" w:name="StudentContribution"/>
      <w:bookmarkEnd w:id="11"/>
      <w:r>
        <w:t>Band 2</w:t>
      </w:r>
    </w:p>
    <w:p w14:paraId="3E1818CC" w14:textId="77777777" w:rsidR="00681614" w:rsidRDefault="00681614" w:rsidP="00FD2C62">
      <w:r w:rsidRPr="00FD2C62">
        <w:rPr>
          <w:b/>
        </w:rPr>
        <w:t>ASCED code:</w:t>
      </w:r>
      <w:r>
        <w:tab/>
      </w:r>
      <w:r>
        <w:tab/>
      </w:r>
      <w:r>
        <w:tab/>
      </w:r>
      <w:bookmarkStart w:id="12" w:name="ASCEDCode"/>
      <w:bookmarkEnd w:id="12"/>
      <w:r>
        <w:t>020113 - Networks and Communications</w:t>
      </w:r>
    </w:p>
    <w:p w14:paraId="3D7C1989" w14:textId="77777777" w:rsidR="00016E92" w:rsidRPr="003B4993" w:rsidRDefault="00016E92" w:rsidP="00FD2C62">
      <w:r w:rsidRPr="00016E92">
        <w:rPr>
          <w:b/>
        </w:rPr>
        <w:t>Grading basis:</w:t>
      </w:r>
      <w:r w:rsidRPr="00016E92">
        <w:rPr>
          <w:b/>
        </w:rPr>
        <w:tab/>
      </w:r>
      <w:r w:rsidRPr="00016E92">
        <w:rPr>
          <w:b/>
        </w:rPr>
        <w:tab/>
      </w:r>
      <w:r w:rsidRPr="00016E92">
        <w:rPr>
          <w:b/>
        </w:rPr>
        <w:tab/>
      </w:r>
      <w:bookmarkStart w:id="13" w:name="GradingBasis"/>
      <w:bookmarkEnd w:id="13"/>
      <w:r>
        <w:t>Graded</w:t>
      </w:r>
    </w:p>
    <w:p w14:paraId="5CEC64ED" w14:textId="77777777" w:rsidR="00A45E3B" w:rsidRPr="00872842" w:rsidRDefault="00A45E3B" w:rsidP="00FD2C62">
      <w:r w:rsidRPr="00A45E3B">
        <w:rPr>
          <w:b/>
        </w:rPr>
        <w:t>Version produced:</w:t>
      </w:r>
      <w:r w:rsidRPr="00872842">
        <w:tab/>
      </w:r>
      <w:r w:rsidRPr="00872842">
        <w:tab/>
      </w:r>
      <w:bookmarkStart w:id="14" w:name="VersionProduced"/>
      <w:bookmarkEnd w:id="14"/>
      <w:r>
        <w:t>14 October 2021</w:t>
      </w:r>
    </w:p>
    <w:p w14:paraId="73E8AEDD" w14:textId="77777777" w:rsidR="00681614" w:rsidRDefault="00162F05" w:rsidP="00FD2C62">
      <w:r>
        <w:pict w14:anchorId="75DC75F9">
          <v:rect id="_x0000_i1026" style="width:0;height:1.5pt" o:hralign="center" o:hrstd="t" o:hr="t" fillcolor="#a0a0a0" stroked="f"/>
        </w:pict>
      </w:r>
      <w:bookmarkStart w:id="15" w:name="InfoPathLinkTop"/>
      <w:bookmarkEnd w:id="15"/>
    </w:p>
    <w:p w14:paraId="40893B29" w14:textId="77777777" w:rsidR="00FD2C62" w:rsidRPr="00FD2C62" w:rsidRDefault="00FD2C62" w:rsidP="009C3A64">
      <w:pPr>
        <w:keepNext/>
        <w:rPr>
          <w:b/>
          <w:sz w:val="28"/>
          <w:szCs w:val="28"/>
        </w:rPr>
      </w:pPr>
      <w:r w:rsidRPr="00FD2C62">
        <w:rPr>
          <w:b/>
          <w:sz w:val="28"/>
          <w:szCs w:val="28"/>
        </w:rPr>
        <w:t>Staffing</w:t>
      </w:r>
    </w:p>
    <w:p w14:paraId="6BAF7CDE" w14:textId="77777777" w:rsidR="007B1829" w:rsidRDefault="007B1829">
      <w:pPr>
        <w:keepNext/>
      </w:pPr>
    </w:p>
    <w:p w14:paraId="46563CD8" w14:textId="77777777" w:rsidR="00443C8F" w:rsidRDefault="00F631EC">
      <w:pPr>
        <w:divId w:val="560403440"/>
        <w:rPr>
          <w:rFonts w:eastAsia="Times New Roman"/>
          <w:sz w:val="24"/>
          <w:szCs w:val="24"/>
        </w:rPr>
      </w:pPr>
      <w:r>
        <w:rPr>
          <w:rStyle w:val="Strong"/>
          <w:rFonts w:eastAsia="Times New Roman"/>
        </w:rPr>
        <w:t>CSC8360 Semester 2, 2022 Online</w:t>
      </w:r>
      <w:r>
        <w:rPr>
          <w:rFonts w:eastAsia="Times New Roman"/>
        </w:rPr>
        <w:t xml:space="preserve"> (Active) </w:t>
      </w:r>
    </w:p>
    <w:p w14:paraId="75690F65" w14:textId="77777777" w:rsidR="00443C8F" w:rsidRDefault="00F631EC">
      <w:pPr>
        <w:divId w:val="1511868308"/>
        <w:rPr>
          <w:rFonts w:eastAsia="Times New Roman"/>
        </w:rPr>
      </w:pPr>
      <w:r>
        <w:rPr>
          <w:rStyle w:val="Strong"/>
          <w:rFonts w:eastAsia="Times New Roman"/>
        </w:rPr>
        <w:t>CSC8360 Semester 2, 2022 Toowoomba On-campus</w:t>
      </w:r>
      <w:r>
        <w:rPr>
          <w:rFonts w:eastAsia="Times New Roman"/>
        </w:rPr>
        <w:t xml:space="preserve"> (UNKNOWN) </w:t>
      </w:r>
    </w:p>
    <w:p w14:paraId="5A80893B" w14:textId="77777777" w:rsidR="00443C8F" w:rsidRDefault="00443C8F">
      <w:pPr>
        <w:divId w:val="1402481104"/>
        <w:rPr>
          <w:rFonts w:eastAsia="Times New Roman"/>
        </w:rPr>
      </w:pPr>
    </w:p>
    <w:p w14:paraId="101D79DF" w14:textId="77777777" w:rsidR="00443C8F" w:rsidRDefault="00F631EC">
      <w:pPr>
        <w:divId w:val="132451297"/>
        <w:rPr>
          <w:rFonts w:eastAsia="Times New Roman"/>
        </w:rPr>
      </w:pPr>
      <w:r>
        <w:rPr>
          <w:rStyle w:val="Strong"/>
          <w:rFonts w:eastAsia="Times New Roman"/>
        </w:rPr>
        <w:t>Examiner:</w:t>
      </w:r>
      <w:r>
        <w:rPr>
          <w:rFonts w:eastAsia="Times New Roman"/>
        </w:rPr>
        <w:t xml:space="preserve"> </w:t>
      </w:r>
      <w:r>
        <w:rPr>
          <w:rFonts w:eastAsia="Times New Roman"/>
        </w:rPr>
        <w:br/>
      </w:r>
      <w:r>
        <w:rPr>
          <w:rStyle w:val="Strong"/>
          <w:rFonts w:eastAsia="Times New Roman"/>
        </w:rPr>
        <w:t>Moderator:</w:t>
      </w:r>
      <w:r>
        <w:rPr>
          <w:rFonts w:eastAsia="Times New Roman"/>
        </w:rPr>
        <w:t xml:space="preserve"> </w:t>
      </w:r>
    </w:p>
    <w:p w14:paraId="55D926E5" w14:textId="77777777" w:rsidR="00DA5DC1" w:rsidRPr="00DA5DC1" w:rsidRDefault="00DA5DC1" w:rsidP="009C3A64">
      <w:pPr>
        <w:keepNext/>
      </w:pPr>
      <w:bookmarkStart w:id="16" w:name="Staffing"/>
      <w:bookmarkEnd w:id="16"/>
    </w:p>
    <w:p w14:paraId="06B5F297" w14:textId="77777777" w:rsidR="00FD2C62" w:rsidRDefault="00162F05" w:rsidP="00FD2C62">
      <w:r>
        <w:pict w14:anchorId="25A6CDEA">
          <v:rect id="_x0000_i1027" style="width:0;height:1.5pt" o:hralign="center" o:hrstd="t" o:hr="t" fillcolor="#a0a0a0" stroked="f"/>
        </w:pict>
      </w:r>
    </w:p>
    <w:p w14:paraId="0D2844B4" w14:textId="77777777" w:rsidR="00FD2C62" w:rsidRPr="00FD2C62" w:rsidRDefault="00FD2C62" w:rsidP="009C3A64">
      <w:pPr>
        <w:keepNext/>
        <w:rPr>
          <w:b/>
          <w:sz w:val="28"/>
          <w:szCs w:val="28"/>
        </w:rPr>
      </w:pPr>
      <w:r w:rsidRPr="00FD2C62">
        <w:rPr>
          <w:b/>
          <w:sz w:val="28"/>
          <w:szCs w:val="28"/>
        </w:rPr>
        <w:t>Requisites</w:t>
      </w:r>
    </w:p>
    <w:p w14:paraId="5CE0698E" w14:textId="77777777" w:rsidR="007B1829" w:rsidRDefault="007B1829">
      <w:pPr>
        <w:keepNext/>
      </w:pPr>
    </w:p>
    <w:p w14:paraId="283E6752" w14:textId="77777777" w:rsidR="00443C8F" w:rsidRDefault="00F631EC">
      <w:pPr>
        <w:divId w:val="912818049"/>
        <w:rPr>
          <w:rFonts w:eastAsia="Times New Roman"/>
          <w:sz w:val="24"/>
          <w:szCs w:val="24"/>
        </w:rPr>
      </w:pPr>
      <w:r>
        <w:rPr>
          <w:rStyle w:val="Strong"/>
          <w:rFonts w:eastAsia="Times New Roman"/>
        </w:rPr>
        <w:t>CSC8360 Semester 2, 2022 Online</w:t>
      </w:r>
      <w:r>
        <w:rPr>
          <w:rFonts w:eastAsia="Times New Roman"/>
        </w:rPr>
        <w:t xml:space="preserve"> (Active) </w:t>
      </w:r>
    </w:p>
    <w:p w14:paraId="7D0E7C7E" w14:textId="77777777" w:rsidR="00443C8F" w:rsidRDefault="00F631EC">
      <w:pPr>
        <w:divId w:val="423963292"/>
        <w:rPr>
          <w:rFonts w:eastAsia="Times New Roman"/>
        </w:rPr>
      </w:pPr>
      <w:r>
        <w:rPr>
          <w:rStyle w:val="Strong"/>
          <w:rFonts w:eastAsia="Times New Roman"/>
        </w:rPr>
        <w:t>CSC8360 Semester 2, 2022 Toowoomba On-campus</w:t>
      </w:r>
      <w:r>
        <w:rPr>
          <w:rFonts w:eastAsia="Times New Roman"/>
        </w:rPr>
        <w:t xml:space="preserve"> (UNKNOWN) </w:t>
      </w:r>
    </w:p>
    <w:p w14:paraId="2FCAE775" w14:textId="77777777" w:rsidR="00443C8F" w:rsidRDefault="00443C8F">
      <w:pPr>
        <w:divId w:val="1141580607"/>
        <w:rPr>
          <w:rFonts w:eastAsia="Times New Roman"/>
        </w:rPr>
      </w:pPr>
    </w:p>
    <w:p w14:paraId="161E4CBF" w14:textId="77777777" w:rsidR="00443C8F" w:rsidRDefault="00F631EC">
      <w:pPr>
        <w:divId w:val="1001548028"/>
        <w:rPr>
          <w:rFonts w:eastAsia="Times New Roman"/>
        </w:rPr>
      </w:pPr>
      <w:r>
        <w:rPr>
          <w:rFonts w:eastAsia="Times New Roman"/>
        </w:rPr>
        <w:t xml:space="preserve">Pre-requisite: CSC8540 </w:t>
      </w:r>
    </w:p>
    <w:p w14:paraId="2372FBAD" w14:textId="77777777" w:rsidR="00BD71B1" w:rsidRDefault="00BD71B1" w:rsidP="009C3A64">
      <w:pPr>
        <w:keepNext/>
      </w:pPr>
      <w:bookmarkStart w:id="17" w:name="Requisites"/>
      <w:bookmarkEnd w:id="17"/>
    </w:p>
    <w:p w14:paraId="0D2DEFD8" w14:textId="77777777" w:rsidR="00FD2C62" w:rsidRDefault="00162F05" w:rsidP="00DA0CC8">
      <w:r>
        <w:pict w14:anchorId="0B36589C">
          <v:rect id="_x0000_i1028" style="width:0;height:1.5pt" o:hralign="center" o:hrstd="t" o:hr="t" fillcolor="#a0a0a0" stroked="f"/>
        </w:pict>
      </w:r>
    </w:p>
    <w:p w14:paraId="3656FCB3" w14:textId="77777777" w:rsidR="00FD2C62" w:rsidRPr="00FD2C62" w:rsidRDefault="00FD2C62" w:rsidP="009C3A64">
      <w:pPr>
        <w:keepNext/>
        <w:rPr>
          <w:b/>
          <w:sz w:val="28"/>
          <w:szCs w:val="28"/>
        </w:rPr>
      </w:pPr>
      <w:r w:rsidRPr="00FD2C62">
        <w:rPr>
          <w:b/>
          <w:sz w:val="28"/>
          <w:szCs w:val="28"/>
        </w:rPr>
        <w:t>Other Requisites</w:t>
      </w:r>
    </w:p>
    <w:p w14:paraId="42292097" w14:textId="77777777" w:rsidR="007B1829" w:rsidRDefault="007B1829">
      <w:pPr>
        <w:keepNext/>
      </w:pPr>
    </w:p>
    <w:p w14:paraId="3ED41839" w14:textId="77777777" w:rsidR="00443C8F" w:rsidRDefault="00F631EC">
      <w:pPr>
        <w:divId w:val="134416990"/>
        <w:rPr>
          <w:rFonts w:eastAsia="Times New Roman"/>
          <w:sz w:val="24"/>
          <w:szCs w:val="24"/>
        </w:rPr>
      </w:pPr>
      <w:r>
        <w:rPr>
          <w:rStyle w:val="Strong"/>
          <w:rFonts w:eastAsia="Times New Roman"/>
        </w:rPr>
        <w:t>CSC8360 Semester 2, 2022 Online</w:t>
      </w:r>
      <w:r>
        <w:rPr>
          <w:rFonts w:eastAsia="Times New Roman"/>
        </w:rPr>
        <w:t xml:space="preserve"> (Active) </w:t>
      </w:r>
    </w:p>
    <w:p w14:paraId="69B2149A" w14:textId="77777777" w:rsidR="00443C8F" w:rsidRDefault="00F631EC">
      <w:pPr>
        <w:divId w:val="983048203"/>
        <w:rPr>
          <w:rFonts w:eastAsia="Times New Roman"/>
        </w:rPr>
      </w:pPr>
      <w:r>
        <w:rPr>
          <w:rStyle w:val="Strong"/>
          <w:rFonts w:eastAsia="Times New Roman"/>
        </w:rPr>
        <w:t>CSC8360 Semester 2, 2022 Toowoomba On-campus</w:t>
      </w:r>
      <w:r>
        <w:rPr>
          <w:rFonts w:eastAsia="Times New Roman"/>
        </w:rPr>
        <w:t xml:space="preserve"> (UNKNOWN) </w:t>
      </w:r>
    </w:p>
    <w:p w14:paraId="6FCD463D" w14:textId="77777777" w:rsidR="00443C8F" w:rsidRDefault="00443C8F">
      <w:pPr>
        <w:divId w:val="1266427619"/>
        <w:rPr>
          <w:rFonts w:eastAsia="Times New Roman"/>
        </w:rPr>
      </w:pPr>
    </w:p>
    <w:p w14:paraId="310C7A63" w14:textId="77777777" w:rsidR="00DA0CC8" w:rsidRDefault="00DA0CC8" w:rsidP="009C3A64">
      <w:pPr>
        <w:keepNext/>
      </w:pPr>
      <w:bookmarkStart w:id="18" w:name="OtherRequisites"/>
      <w:bookmarkEnd w:id="18"/>
    </w:p>
    <w:p w14:paraId="46BFF4EB" w14:textId="77777777" w:rsidR="00FD2C62" w:rsidRDefault="00162F05" w:rsidP="00FD2C62">
      <w:r>
        <w:pict w14:anchorId="3EF220E7">
          <v:rect id="_x0000_i1029" style="width:0;height:1.5pt" o:hralign="center" o:hrstd="t" o:hr="t" fillcolor="#a0a0a0" stroked="f"/>
        </w:pict>
      </w:r>
    </w:p>
    <w:p w14:paraId="4D23A3C0" w14:textId="77777777" w:rsidR="006A38C7" w:rsidRPr="00FD2C62" w:rsidRDefault="004B52C1" w:rsidP="009C3A64">
      <w:pPr>
        <w:keepNext/>
        <w:rPr>
          <w:b/>
          <w:sz w:val="28"/>
          <w:szCs w:val="28"/>
        </w:rPr>
      </w:pPr>
      <w:r>
        <w:rPr>
          <w:b/>
          <w:sz w:val="28"/>
          <w:szCs w:val="28"/>
        </w:rPr>
        <w:t>Rationale</w:t>
      </w:r>
    </w:p>
    <w:p w14:paraId="6B4DE86B" w14:textId="77777777" w:rsidR="007B1829" w:rsidRDefault="007B1829">
      <w:pPr>
        <w:keepNext/>
      </w:pPr>
    </w:p>
    <w:p w14:paraId="26DA51C0" w14:textId="77777777" w:rsidR="00443C8F" w:rsidRDefault="00F631EC">
      <w:pPr>
        <w:divId w:val="1966882180"/>
        <w:rPr>
          <w:rFonts w:eastAsia="Times New Roman"/>
          <w:sz w:val="24"/>
          <w:szCs w:val="24"/>
        </w:rPr>
      </w:pPr>
      <w:r>
        <w:rPr>
          <w:rStyle w:val="Strong"/>
          <w:rFonts w:eastAsia="Times New Roman"/>
        </w:rPr>
        <w:t>CSC8360 Semester 2, 2022 Online</w:t>
      </w:r>
      <w:r>
        <w:rPr>
          <w:rFonts w:eastAsia="Times New Roman"/>
        </w:rPr>
        <w:t xml:space="preserve"> (Active) </w:t>
      </w:r>
    </w:p>
    <w:p w14:paraId="207EF66A" w14:textId="77777777" w:rsidR="00443C8F" w:rsidRDefault="00F631EC">
      <w:pPr>
        <w:divId w:val="443422820"/>
        <w:rPr>
          <w:rFonts w:eastAsia="Times New Roman"/>
        </w:rPr>
      </w:pPr>
      <w:r>
        <w:rPr>
          <w:rStyle w:val="Strong"/>
          <w:rFonts w:eastAsia="Times New Roman"/>
        </w:rPr>
        <w:t>CSC8360 Semester 2, 2022 Toowoomba On-campus</w:t>
      </w:r>
      <w:r>
        <w:rPr>
          <w:rFonts w:eastAsia="Times New Roman"/>
        </w:rPr>
        <w:t xml:space="preserve"> (UNKNOWN) </w:t>
      </w:r>
    </w:p>
    <w:p w14:paraId="41BFF4CF" w14:textId="77777777" w:rsidR="00443C8F" w:rsidRDefault="00443C8F">
      <w:pPr>
        <w:divId w:val="1824462935"/>
        <w:rPr>
          <w:rFonts w:eastAsia="Times New Roman"/>
        </w:rPr>
      </w:pPr>
    </w:p>
    <w:p w14:paraId="7C1F7ACB" w14:textId="77777777" w:rsidR="00443C8F" w:rsidRDefault="00F631EC">
      <w:pPr>
        <w:divId w:val="1216046023"/>
        <w:rPr>
          <w:rFonts w:eastAsia="Times New Roman"/>
        </w:rPr>
      </w:pPr>
      <w:r>
        <w:rPr>
          <w:rFonts w:eastAsia="Times New Roman"/>
        </w:rPr>
        <w:t>Wireless LANs have become a ubiquitous part of home, corporate and public spaces. Network administrators and engineers will almost certainly be involved with the provision and support of wireless networks at some level in their career. As a broadcast medium, wireless presents its own challenges distinct from wired networks. Security is also an integral part of wireless networks, as the passing of unencrypted communications across public airwaves is inherently risky. When planning, implementing and supporting wireless networks, the network administrator needs to be well equipped to carefully assess the requirements of the business to provide a robust solution.</w:t>
      </w:r>
    </w:p>
    <w:p w14:paraId="5EB6B687" w14:textId="77777777" w:rsidR="006A38C7" w:rsidRDefault="006A38C7" w:rsidP="009C3A64">
      <w:pPr>
        <w:keepNext/>
      </w:pPr>
      <w:bookmarkStart w:id="19" w:name="Rationale"/>
      <w:bookmarkEnd w:id="19"/>
    </w:p>
    <w:p w14:paraId="228551C1" w14:textId="77777777" w:rsidR="006A38C7" w:rsidRDefault="00162F05" w:rsidP="006A38C7">
      <w:r>
        <w:pict w14:anchorId="69E51BA7">
          <v:rect id="_x0000_i1030" style="width:0;height:1.5pt" o:hralign="center" o:hrstd="t" o:hr="t" fillcolor="#a0a0a0" stroked="f"/>
        </w:pict>
      </w:r>
    </w:p>
    <w:p w14:paraId="6F9E247D" w14:textId="77777777" w:rsidR="006A38C7" w:rsidRPr="00FD2C62" w:rsidRDefault="004B52C1" w:rsidP="009C3A64">
      <w:pPr>
        <w:keepNext/>
        <w:rPr>
          <w:b/>
          <w:sz w:val="28"/>
          <w:szCs w:val="28"/>
        </w:rPr>
      </w:pPr>
      <w:r>
        <w:rPr>
          <w:b/>
          <w:sz w:val="28"/>
          <w:szCs w:val="28"/>
        </w:rPr>
        <w:t>Synopsis</w:t>
      </w:r>
    </w:p>
    <w:p w14:paraId="20EAC546" w14:textId="77777777" w:rsidR="007B1829" w:rsidRDefault="007B1829">
      <w:pPr>
        <w:keepNext/>
      </w:pPr>
    </w:p>
    <w:p w14:paraId="699EDDA0" w14:textId="77777777" w:rsidR="00443C8F" w:rsidRDefault="00F631EC">
      <w:pPr>
        <w:divId w:val="1152404044"/>
        <w:rPr>
          <w:rFonts w:eastAsia="Times New Roman"/>
          <w:sz w:val="24"/>
          <w:szCs w:val="24"/>
        </w:rPr>
      </w:pPr>
      <w:r>
        <w:rPr>
          <w:rStyle w:val="Strong"/>
          <w:rFonts w:eastAsia="Times New Roman"/>
        </w:rPr>
        <w:t>CSC8360 Semester 2, 2022 Online</w:t>
      </w:r>
      <w:r>
        <w:rPr>
          <w:rFonts w:eastAsia="Times New Roman"/>
        </w:rPr>
        <w:t xml:space="preserve"> (Active) </w:t>
      </w:r>
    </w:p>
    <w:p w14:paraId="0EA9431B" w14:textId="77777777" w:rsidR="00443C8F" w:rsidRDefault="00F631EC">
      <w:pPr>
        <w:divId w:val="1540582174"/>
        <w:rPr>
          <w:rFonts w:eastAsia="Times New Roman"/>
        </w:rPr>
      </w:pPr>
      <w:r>
        <w:rPr>
          <w:rStyle w:val="Strong"/>
          <w:rFonts w:eastAsia="Times New Roman"/>
        </w:rPr>
        <w:t>CSC8360 Semester 2, 2022 Toowoomba On-campus</w:t>
      </w:r>
      <w:r>
        <w:rPr>
          <w:rFonts w:eastAsia="Times New Roman"/>
        </w:rPr>
        <w:t xml:space="preserve"> (UNKNOWN) </w:t>
      </w:r>
    </w:p>
    <w:p w14:paraId="0E801F94" w14:textId="77777777" w:rsidR="00443C8F" w:rsidRDefault="00443C8F">
      <w:pPr>
        <w:divId w:val="825705177"/>
        <w:rPr>
          <w:rFonts w:eastAsia="Times New Roman"/>
        </w:rPr>
      </w:pPr>
    </w:p>
    <w:p w14:paraId="64483027" w14:textId="77777777" w:rsidR="00443C8F" w:rsidRDefault="00F631EC">
      <w:pPr>
        <w:divId w:val="2010912407"/>
        <w:rPr>
          <w:rFonts w:eastAsia="Times New Roman"/>
        </w:rPr>
      </w:pPr>
      <w:r>
        <w:rPr>
          <w:rFonts w:eastAsia="Times New Roman"/>
        </w:rPr>
        <w:lastRenderedPageBreak/>
        <w:t>APPROVED FOR FIRST OFFER IN 2022</w:t>
      </w:r>
      <w:r>
        <w:rPr>
          <w:rFonts w:eastAsia="Times New Roman"/>
        </w:rPr>
        <w:br/>
      </w:r>
      <w:r>
        <w:rPr>
          <w:rFonts w:eastAsia="Times New Roman"/>
        </w:rPr>
        <w:br/>
        <w:t xml:space="preserve">This course comprehensively looks at the fundamentals of wireless networking. From the standards and regulations involved to the different modes of deploying wireless devices, the course undertakes to provide a solid foundation of knowledge in the wireless networking space. Issues surrounding deployment, capacity planning, and security are discussed and the students will receive practical skills in configuring wireless devices and the services required to support a moderately sized wireless deployment. The course focusses on wireless LANs as specified in the 802.11 series of standards, but other mobile technologies are also discussed and their advantages and disadvantages analysed. </w:t>
      </w:r>
    </w:p>
    <w:p w14:paraId="406C3BA2" w14:textId="77777777" w:rsidR="00DA0CC8" w:rsidRDefault="00DA0CC8" w:rsidP="009C3A64">
      <w:pPr>
        <w:keepNext/>
      </w:pPr>
      <w:bookmarkStart w:id="20" w:name="Synopsis"/>
      <w:bookmarkEnd w:id="20"/>
    </w:p>
    <w:p w14:paraId="13388C2C" w14:textId="77777777" w:rsidR="006A38C7" w:rsidRDefault="00162F05" w:rsidP="006A38C7">
      <w:r>
        <w:pict w14:anchorId="1562B86D">
          <v:rect id="_x0000_i1031" style="width:0;height:1.5pt" o:hralign="center" o:hrstd="t" o:hr="t" fillcolor="#a0a0a0" stroked="f"/>
        </w:pict>
      </w:r>
    </w:p>
    <w:p w14:paraId="7B66310C" w14:textId="77777777" w:rsidR="006A38C7" w:rsidRPr="00FD2C62" w:rsidRDefault="004B52C1" w:rsidP="009C3A64">
      <w:pPr>
        <w:keepNext/>
        <w:rPr>
          <w:b/>
          <w:sz w:val="28"/>
          <w:szCs w:val="28"/>
        </w:rPr>
      </w:pPr>
      <w:r>
        <w:rPr>
          <w:b/>
          <w:sz w:val="28"/>
          <w:szCs w:val="28"/>
        </w:rPr>
        <w:t>Objectives</w:t>
      </w:r>
    </w:p>
    <w:p w14:paraId="1A749AFD" w14:textId="77777777" w:rsidR="007B1829" w:rsidRDefault="007B1829">
      <w:pPr>
        <w:keepNext/>
      </w:pPr>
    </w:p>
    <w:p w14:paraId="066A98AE" w14:textId="77777777" w:rsidR="00443C8F" w:rsidRDefault="00F631EC">
      <w:pPr>
        <w:divId w:val="1603300359"/>
        <w:rPr>
          <w:rFonts w:eastAsia="Times New Roman"/>
          <w:sz w:val="24"/>
          <w:szCs w:val="24"/>
        </w:rPr>
      </w:pPr>
      <w:r>
        <w:rPr>
          <w:rStyle w:val="Strong"/>
          <w:rFonts w:eastAsia="Times New Roman"/>
        </w:rPr>
        <w:t>CSC8360 Semester 2, 2022 Online</w:t>
      </w:r>
      <w:r>
        <w:rPr>
          <w:rFonts w:eastAsia="Times New Roman"/>
        </w:rPr>
        <w:t xml:space="preserve"> (Active) </w:t>
      </w:r>
    </w:p>
    <w:p w14:paraId="42700A9A" w14:textId="77777777" w:rsidR="00443C8F" w:rsidRDefault="00F631EC">
      <w:pPr>
        <w:divId w:val="1822699564"/>
        <w:rPr>
          <w:rFonts w:eastAsia="Times New Roman"/>
        </w:rPr>
      </w:pPr>
      <w:r>
        <w:rPr>
          <w:rStyle w:val="Strong"/>
          <w:rFonts w:eastAsia="Times New Roman"/>
        </w:rPr>
        <w:t>CSC8360 Semester 2, 2022 Toowoomba On-campus</w:t>
      </w:r>
      <w:r>
        <w:rPr>
          <w:rFonts w:eastAsia="Times New Roman"/>
        </w:rPr>
        <w:t xml:space="preserve"> (UNKNOWN) </w:t>
      </w:r>
    </w:p>
    <w:p w14:paraId="5F53830C" w14:textId="77777777" w:rsidR="00443C8F" w:rsidRDefault="00443C8F">
      <w:pPr>
        <w:divId w:val="696203643"/>
        <w:rPr>
          <w:rFonts w:eastAsia="Times New Roman"/>
        </w:rPr>
      </w:pPr>
    </w:p>
    <w:p w14:paraId="21D739AE" w14:textId="77777777" w:rsidR="00443C8F" w:rsidRDefault="00F631EC">
      <w:pPr>
        <w:divId w:val="236398996"/>
        <w:rPr>
          <w:rFonts w:eastAsia="Times New Roman"/>
        </w:rPr>
      </w:pPr>
      <w:r>
        <w:rPr>
          <w:rFonts w:eastAsia="Times New Roman"/>
        </w:rPr>
        <w:t>On completion of this course students should be able to:</w:t>
      </w:r>
    </w:p>
    <w:p w14:paraId="58CC8547"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Apply wireless communication principles and mobile wireless standards in the context of specific examples;</w:t>
      </w:r>
    </w:p>
    <w:p w14:paraId="3921D00E"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Analyse business requirements and choose appropriate wireless technologies to address the requirements;</w:t>
      </w:r>
    </w:p>
    <w:p w14:paraId="61378C11"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Implement a wireless network and its supporting network infrastructure;</w:t>
      </w:r>
    </w:p>
    <w:p w14:paraId="2B053FFE"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Identify and analyse security threats to wireless networks and suggest methods of mitigation;</w:t>
      </w:r>
    </w:p>
    <w:p w14:paraId="0374C89F"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Undertake complex wireless network troubleshooting;</w:t>
      </w:r>
    </w:p>
    <w:p w14:paraId="32412AF8"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Apply the ACS Code of Ethics in the context of wireless communication;</w:t>
      </w:r>
    </w:p>
    <w:p w14:paraId="091A3035"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Apply wireless networks to support workflows of the host organization;</w:t>
      </w:r>
    </w:p>
    <w:p w14:paraId="4CB81900" w14:textId="77777777" w:rsidR="00443C8F" w:rsidRDefault="00F631EC">
      <w:pPr>
        <w:numPr>
          <w:ilvl w:val="0"/>
          <w:numId w:val="23"/>
        </w:numPr>
        <w:spacing w:before="100" w:beforeAutospacing="1" w:after="100" w:afterAutospacing="1" w:line="240" w:lineRule="auto"/>
        <w:divId w:val="741681176"/>
        <w:rPr>
          <w:rFonts w:eastAsia="Times New Roman"/>
        </w:rPr>
      </w:pPr>
      <w:r>
        <w:rPr>
          <w:rFonts w:eastAsia="Times New Roman"/>
        </w:rPr>
        <w:t>Investigate and critically assess emerging trends in wireless networking.</w:t>
      </w:r>
    </w:p>
    <w:p w14:paraId="4DA3F43C" w14:textId="77777777" w:rsidR="00DA0CC8" w:rsidRDefault="00DA0CC8" w:rsidP="009C3A64">
      <w:pPr>
        <w:keepNext/>
      </w:pPr>
      <w:bookmarkStart w:id="21" w:name="Objectives"/>
      <w:bookmarkEnd w:id="21"/>
    </w:p>
    <w:p w14:paraId="25DD7678" w14:textId="77777777" w:rsidR="006A38C7" w:rsidRDefault="00162F05" w:rsidP="006A38C7">
      <w:r>
        <w:pict w14:anchorId="0749F083">
          <v:rect id="_x0000_i1032" style="width:0;height:1.5pt" o:hralign="center" o:hrstd="t" o:hr="t" fillcolor="#a0a0a0" stroked="f"/>
        </w:pict>
      </w:r>
    </w:p>
    <w:p w14:paraId="3C1696D0" w14:textId="77777777" w:rsidR="006A38C7" w:rsidRDefault="004B52C1" w:rsidP="009C3A64">
      <w:pPr>
        <w:keepNext/>
        <w:rPr>
          <w:b/>
          <w:sz w:val="28"/>
          <w:szCs w:val="28"/>
        </w:rPr>
      </w:pPr>
      <w:r>
        <w:rPr>
          <w:b/>
          <w:sz w:val="28"/>
          <w:szCs w:val="28"/>
        </w:rPr>
        <w:t>Topics</w:t>
      </w:r>
    </w:p>
    <w:p w14:paraId="49A46C66" w14:textId="77777777" w:rsidR="007B1829" w:rsidRDefault="007B1829">
      <w:pPr>
        <w:keepNext/>
      </w:pPr>
    </w:p>
    <w:p w14:paraId="43DF5FCB" w14:textId="77777777" w:rsidR="00443C8F" w:rsidRDefault="00F631EC">
      <w:pPr>
        <w:divId w:val="1080252102"/>
        <w:rPr>
          <w:rFonts w:eastAsia="Times New Roman"/>
          <w:sz w:val="24"/>
          <w:szCs w:val="24"/>
        </w:rPr>
      </w:pPr>
      <w:r>
        <w:rPr>
          <w:rStyle w:val="Strong"/>
          <w:rFonts w:eastAsia="Times New Roman"/>
        </w:rPr>
        <w:t>CSC8360 Semester 2, 2022 Online</w:t>
      </w:r>
      <w:r>
        <w:rPr>
          <w:rFonts w:eastAsia="Times New Roman"/>
        </w:rPr>
        <w:t xml:space="preserve"> (Active) </w:t>
      </w:r>
    </w:p>
    <w:p w14:paraId="6B6AC74F" w14:textId="77777777" w:rsidR="00443C8F" w:rsidRDefault="00F631EC">
      <w:pPr>
        <w:divId w:val="67113319"/>
        <w:rPr>
          <w:rFonts w:eastAsia="Times New Roman"/>
        </w:rPr>
      </w:pPr>
      <w:r>
        <w:rPr>
          <w:rStyle w:val="Strong"/>
          <w:rFonts w:eastAsia="Times New Roman"/>
        </w:rPr>
        <w:t>CSC8360 Semester 2, 2022 Toowoomba On-campus</w:t>
      </w:r>
      <w:r>
        <w:rPr>
          <w:rFonts w:eastAsia="Times New Roman"/>
        </w:rPr>
        <w:t xml:space="preserve"> (UNKNOWN) </w:t>
      </w:r>
    </w:p>
    <w:p w14:paraId="7A6D165C" w14:textId="77777777" w:rsidR="00443C8F" w:rsidRDefault="00443C8F">
      <w:pPr>
        <w:divId w:val="19766403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2"/>
        <w:gridCol w:w="8356"/>
        <w:gridCol w:w="1738"/>
      </w:tblGrid>
      <w:tr w:rsidR="00443C8F" w14:paraId="4942188E" w14:textId="77777777">
        <w:trPr>
          <w:divId w:val="1976640347"/>
        </w:trPr>
        <w:tc>
          <w:tcPr>
            <w:tcW w:w="0" w:type="auto"/>
            <w:shd w:val="clear" w:color="auto" w:fill="CCCCCC"/>
            <w:tcMar>
              <w:top w:w="75" w:type="dxa"/>
              <w:left w:w="75" w:type="dxa"/>
              <w:bottom w:w="75" w:type="dxa"/>
              <w:right w:w="75" w:type="dxa"/>
            </w:tcMar>
            <w:vAlign w:val="center"/>
            <w:hideMark/>
          </w:tcPr>
          <w:p w14:paraId="45FFC095" w14:textId="77777777" w:rsidR="00443C8F" w:rsidRDefault="00443C8F">
            <w:pPr>
              <w:rPr>
                <w:rFonts w:eastAsia="Times New Roman"/>
              </w:rPr>
            </w:pPr>
          </w:p>
        </w:tc>
        <w:tc>
          <w:tcPr>
            <w:tcW w:w="0" w:type="auto"/>
            <w:shd w:val="clear" w:color="auto" w:fill="CCCCCC"/>
            <w:tcMar>
              <w:top w:w="75" w:type="dxa"/>
              <w:left w:w="75" w:type="dxa"/>
              <w:bottom w:w="75" w:type="dxa"/>
              <w:right w:w="75" w:type="dxa"/>
            </w:tcMar>
            <w:vAlign w:val="center"/>
            <w:hideMark/>
          </w:tcPr>
          <w:p w14:paraId="7F8BE306" w14:textId="77777777" w:rsidR="00443C8F" w:rsidRDefault="00F631EC">
            <w:pPr>
              <w:rPr>
                <w:rFonts w:eastAsia="Times New Roman"/>
                <w:b/>
                <w:bCs/>
                <w:sz w:val="24"/>
                <w:szCs w:val="24"/>
              </w:rPr>
            </w:pPr>
            <w:r>
              <w:rPr>
                <w:rFonts w:eastAsia="Times New Roman"/>
                <w:b/>
                <w:bCs/>
              </w:rPr>
              <w:t>Description</w:t>
            </w:r>
          </w:p>
        </w:tc>
        <w:tc>
          <w:tcPr>
            <w:tcW w:w="0" w:type="auto"/>
            <w:shd w:val="clear" w:color="auto" w:fill="CCCCCC"/>
            <w:noWrap/>
            <w:tcMar>
              <w:top w:w="75" w:type="dxa"/>
              <w:left w:w="75" w:type="dxa"/>
              <w:bottom w:w="75" w:type="dxa"/>
              <w:right w:w="75" w:type="dxa"/>
            </w:tcMar>
            <w:vAlign w:val="center"/>
            <w:hideMark/>
          </w:tcPr>
          <w:p w14:paraId="349167A6" w14:textId="77777777" w:rsidR="00443C8F" w:rsidRDefault="00F631EC">
            <w:pPr>
              <w:jc w:val="right"/>
              <w:rPr>
                <w:rFonts w:eastAsia="Times New Roman"/>
                <w:b/>
                <w:bCs/>
              </w:rPr>
            </w:pPr>
            <w:r>
              <w:rPr>
                <w:rFonts w:eastAsia="Times New Roman"/>
                <w:b/>
                <w:bCs/>
              </w:rPr>
              <w:t>Weighting(%)</w:t>
            </w:r>
          </w:p>
        </w:tc>
      </w:tr>
      <w:tr w:rsidR="00443C8F" w14:paraId="61D92EE9" w14:textId="77777777">
        <w:trPr>
          <w:divId w:val="1976640347"/>
        </w:trPr>
        <w:tc>
          <w:tcPr>
            <w:tcW w:w="0" w:type="auto"/>
            <w:tcBorders>
              <w:bottom w:val="single" w:sz="6" w:space="0" w:color="CCCCCC"/>
            </w:tcBorders>
            <w:tcMar>
              <w:top w:w="75" w:type="dxa"/>
              <w:left w:w="75" w:type="dxa"/>
              <w:bottom w:w="75" w:type="dxa"/>
              <w:right w:w="75" w:type="dxa"/>
            </w:tcMar>
            <w:hideMark/>
          </w:tcPr>
          <w:p w14:paraId="07B4E3D8" w14:textId="77777777" w:rsidR="00443C8F" w:rsidRDefault="00F631EC">
            <w:pPr>
              <w:rPr>
                <w:rFonts w:eastAsia="Times New Roman"/>
              </w:rPr>
            </w:pPr>
            <w:r>
              <w:rPr>
                <w:rFonts w:eastAsia="Times New Roman"/>
              </w:rPr>
              <w:t>1.</w:t>
            </w:r>
          </w:p>
        </w:tc>
        <w:tc>
          <w:tcPr>
            <w:tcW w:w="0" w:type="auto"/>
            <w:tcBorders>
              <w:bottom w:val="single" w:sz="6" w:space="0" w:color="CCCCCC"/>
            </w:tcBorders>
            <w:tcMar>
              <w:top w:w="75" w:type="dxa"/>
              <w:left w:w="75" w:type="dxa"/>
              <w:bottom w:w="75" w:type="dxa"/>
              <w:right w:w="75" w:type="dxa"/>
            </w:tcMar>
            <w:vAlign w:val="center"/>
            <w:hideMark/>
          </w:tcPr>
          <w:p w14:paraId="41958A4B" w14:textId="77777777" w:rsidR="00443C8F" w:rsidRDefault="00F631EC">
            <w:pPr>
              <w:rPr>
                <w:rFonts w:eastAsia="Times New Roman"/>
              </w:rPr>
            </w:pPr>
            <w:r>
              <w:rPr>
                <w:rFonts w:eastAsia="Times New Roman"/>
              </w:rPr>
              <w:t xml:space="preserve">History of wireless networking </w:t>
            </w:r>
          </w:p>
        </w:tc>
        <w:tc>
          <w:tcPr>
            <w:tcW w:w="0" w:type="auto"/>
            <w:tcBorders>
              <w:bottom w:val="single" w:sz="6" w:space="0" w:color="CCCCCC"/>
            </w:tcBorders>
            <w:tcMar>
              <w:top w:w="75" w:type="dxa"/>
              <w:left w:w="75" w:type="dxa"/>
              <w:bottom w:w="75" w:type="dxa"/>
              <w:right w:w="75" w:type="dxa"/>
            </w:tcMar>
            <w:hideMark/>
          </w:tcPr>
          <w:p w14:paraId="20E73B43" w14:textId="77777777" w:rsidR="00443C8F" w:rsidRDefault="00F631EC">
            <w:pPr>
              <w:jc w:val="right"/>
              <w:rPr>
                <w:rFonts w:eastAsia="Times New Roman"/>
              </w:rPr>
            </w:pPr>
            <w:r>
              <w:rPr>
                <w:rFonts w:eastAsia="Times New Roman"/>
              </w:rPr>
              <w:t>5.00</w:t>
            </w:r>
          </w:p>
        </w:tc>
      </w:tr>
      <w:tr w:rsidR="00443C8F" w14:paraId="37E18AA9" w14:textId="77777777">
        <w:trPr>
          <w:divId w:val="1976640347"/>
        </w:trPr>
        <w:tc>
          <w:tcPr>
            <w:tcW w:w="0" w:type="auto"/>
            <w:tcBorders>
              <w:bottom w:val="single" w:sz="6" w:space="0" w:color="CCCCCC"/>
            </w:tcBorders>
            <w:tcMar>
              <w:top w:w="75" w:type="dxa"/>
              <w:left w:w="75" w:type="dxa"/>
              <w:bottom w:w="75" w:type="dxa"/>
              <w:right w:w="75" w:type="dxa"/>
            </w:tcMar>
            <w:hideMark/>
          </w:tcPr>
          <w:p w14:paraId="63E99BFA" w14:textId="77777777" w:rsidR="00443C8F" w:rsidRDefault="00F631EC">
            <w:pPr>
              <w:rPr>
                <w:rFonts w:eastAsia="Times New Roman"/>
              </w:rPr>
            </w:pPr>
            <w:r>
              <w:rPr>
                <w:rFonts w:eastAsia="Times New Roman"/>
              </w:rPr>
              <w:t>2.</w:t>
            </w:r>
          </w:p>
        </w:tc>
        <w:tc>
          <w:tcPr>
            <w:tcW w:w="0" w:type="auto"/>
            <w:tcBorders>
              <w:bottom w:val="single" w:sz="6" w:space="0" w:color="CCCCCC"/>
            </w:tcBorders>
            <w:tcMar>
              <w:top w:w="75" w:type="dxa"/>
              <w:left w:w="75" w:type="dxa"/>
              <w:bottom w:w="75" w:type="dxa"/>
              <w:right w:w="75" w:type="dxa"/>
            </w:tcMar>
            <w:vAlign w:val="center"/>
            <w:hideMark/>
          </w:tcPr>
          <w:p w14:paraId="14119EEA" w14:textId="77777777" w:rsidR="00443C8F" w:rsidRDefault="00F631EC">
            <w:pPr>
              <w:rPr>
                <w:rFonts w:eastAsia="Times New Roman"/>
              </w:rPr>
            </w:pPr>
            <w:r>
              <w:rPr>
                <w:rFonts w:eastAsia="Times New Roman"/>
              </w:rPr>
              <w:t xml:space="preserve">WiFi and 802.11 Regulations, Standards, Organizations and ethical practice </w:t>
            </w:r>
          </w:p>
        </w:tc>
        <w:tc>
          <w:tcPr>
            <w:tcW w:w="0" w:type="auto"/>
            <w:tcBorders>
              <w:bottom w:val="single" w:sz="6" w:space="0" w:color="CCCCCC"/>
            </w:tcBorders>
            <w:tcMar>
              <w:top w:w="75" w:type="dxa"/>
              <w:left w:w="75" w:type="dxa"/>
              <w:bottom w:w="75" w:type="dxa"/>
              <w:right w:w="75" w:type="dxa"/>
            </w:tcMar>
            <w:hideMark/>
          </w:tcPr>
          <w:p w14:paraId="030A295D" w14:textId="77777777" w:rsidR="00443C8F" w:rsidRDefault="00F631EC">
            <w:pPr>
              <w:jc w:val="right"/>
              <w:rPr>
                <w:rFonts w:eastAsia="Times New Roman"/>
              </w:rPr>
            </w:pPr>
            <w:r>
              <w:rPr>
                <w:rFonts w:eastAsia="Times New Roman"/>
              </w:rPr>
              <w:t>15.00</w:t>
            </w:r>
          </w:p>
        </w:tc>
      </w:tr>
      <w:tr w:rsidR="00443C8F" w14:paraId="01B36AB8" w14:textId="77777777">
        <w:trPr>
          <w:divId w:val="1976640347"/>
        </w:trPr>
        <w:tc>
          <w:tcPr>
            <w:tcW w:w="0" w:type="auto"/>
            <w:tcBorders>
              <w:bottom w:val="single" w:sz="6" w:space="0" w:color="CCCCCC"/>
            </w:tcBorders>
            <w:tcMar>
              <w:top w:w="75" w:type="dxa"/>
              <w:left w:w="75" w:type="dxa"/>
              <w:bottom w:w="75" w:type="dxa"/>
              <w:right w:w="75" w:type="dxa"/>
            </w:tcMar>
            <w:hideMark/>
          </w:tcPr>
          <w:p w14:paraId="62913FE0" w14:textId="77777777" w:rsidR="00443C8F" w:rsidRDefault="00F631EC">
            <w:pPr>
              <w:rPr>
                <w:rFonts w:eastAsia="Times New Roman"/>
              </w:rPr>
            </w:pPr>
            <w:r>
              <w:rPr>
                <w:rFonts w:eastAsia="Times New Roman"/>
              </w:rPr>
              <w:t>3.</w:t>
            </w:r>
          </w:p>
        </w:tc>
        <w:tc>
          <w:tcPr>
            <w:tcW w:w="0" w:type="auto"/>
            <w:tcBorders>
              <w:bottom w:val="single" w:sz="6" w:space="0" w:color="CCCCCC"/>
            </w:tcBorders>
            <w:tcMar>
              <w:top w:w="75" w:type="dxa"/>
              <w:left w:w="75" w:type="dxa"/>
              <w:bottom w:w="75" w:type="dxa"/>
              <w:right w:w="75" w:type="dxa"/>
            </w:tcMar>
            <w:vAlign w:val="center"/>
            <w:hideMark/>
          </w:tcPr>
          <w:p w14:paraId="794C53FB" w14:textId="77777777" w:rsidR="00443C8F" w:rsidRDefault="00F631EC">
            <w:pPr>
              <w:rPr>
                <w:rFonts w:eastAsia="Times New Roman"/>
              </w:rPr>
            </w:pPr>
            <w:r>
              <w:rPr>
                <w:rFonts w:eastAsia="Times New Roman"/>
              </w:rPr>
              <w:t xml:space="preserve">Spectrum use and management and signal transmission </w:t>
            </w:r>
          </w:p>
        </w:tc>
        <w:tc>
          <w:tcPr>
            <w:tcW w:w="0" w:type="auto"/>
            <w:tcBorders>
              <w:bottom w:val="single" w:sz="6" w:space="0" w:color="CCCCCC"/>
            </w:tcBorders>
            <w:tcMar>
              <w:top w:w="75" w:type="dxa"/>
              <w:left w:w="75" w:type="dxa"/>
              <w:bottom w:w="75" w:type="dxa"/>
              <w:right w:w="75" w:type="dxa"/>
            </w:tcMar>
            <w:hideMark/>
          </w:tcPr>
          <w:p w14:paraId="003EBBB3" w14:textId="77777777" w:rsidR="00443C8F" w:rsidRDefault="00F631EC">
            <w:pPr>
              <w:jc w:val="right"/>
              <w:rPr>
                <w:rFonts w:eastAsia="Times New Roman"/>
              </w:rPr>
            </w:pPr>
            <w:r>
              <w:rPr>
                <w:rFonts w:eastAsia="Times New Roman"/>
              </w:rPr>
              <w:t>15.00</w:t>
            </w:r>
          </w:p>
        </w:tc>
      </w:tr>
      <w:tr w:rsidR="00443C8F" w14:paraId="29D81067" w14:textId="77777777">
        <w:trPr>
          <w:divId w:val="1976640347"/>
        </w:trPr>
        <w:tc>
          <w:tcPr>
            <w:tcW w:w="0" w:type="auto"/>
            <w:tcBorders>
              <w:bottom w:val="single" w:sz="6" w:space="0" w:color="CCCCCC"/>
            </w:tcBorders>
            <w:tcMar>
              <w:top w:w="75" w:type="dxa"/>
              <w:left w:w="75" w:type="dxa"/>
              <w:bottom w:w="75" w:type="dxa"/>
              <w:right w:w="75" w:type="dxa"/>
            </w:tcMar>
            <w:hideMark/>
          </w:tcPr>
          <w:p w14:paraId="5B11BA28" w14:textId="77777777" w:rsidR="00443C8F" w:rsidRDefault="00F631EC">
            <w:pPr>
              <w:rPr>
                <w:rFonts w:eastAsia="Times New Roman"/>
              </w:rPr>
            </w:pPr>
            <w:r>
              <w:rPr>
                <w:rFonts w:eastAsia="Times New Roman"/>
              </w:rPr>
              <w:t>4.</w:t>
            </w:r>
          </w:p>
        </w:tc>
        <w:tc>
          <w:tcPr>
            <w:tcW w:w="0" w:type="auto"/>
            <w:tcBorders>
              <w:bottom w:val="single" w:sz="6" w:space="0" w:color="CCCCCC"/>
            </w:tcBorders>
            <w:tcMar>
              <w:top w:w="75" w:type="dxa"/>
              <w:left w:w="75" w:type="dxa"/>
              <w:bottom w:w="75" w:type="dxa"/>
              <w:right w:w="75" w:type="dxa"/>
            </w:tcMar>
            <w:vAlign w:val="center"/>
            <w:hideMark/>
          </w:tcPr>
          <w:p w14:paraId="521F8A47" w14:textId="77777777" w:rsidR="00443C8F" w:rsidRDefault="00F631EC">
            <w:pPr>
              <w:rPr>
                <w:rFonts w:eastAsia="Times New Roman"/>
              </w:rPr>
            </w:pPr>
            <w:r>
              <w:rPr>
                <w:rFonts w:eastAsia="Times New Roman"/>
              </w:rPr>
              <w:t xml:space="preserve">Wireless LANs </w:t>
            </w:r>
          </w:p>
        </w:tc>
        <w:tc>
          <w:tcPr>
            <w:tcW w:w="0" w:type="auto"/>
            <w:tcBorders>
              <w:bottom w:val="single" w:sz="6" w:space="0" w:color="CCCCCC"/>
            </w:tcBorders>
            <w:tcMar>
              <w:top w:w="75" w:type="dxa"/>
              <w:left w:w="75" w:type="dxa"/>
              <w:bottom w:w="75" w:type="dxa"/>
              <w:right w:w="75" w:type="dxa"/>
            </w:tcMar>
            <w:hideMark/>
          </w:tcPr>
          <w:p w14:paraId="1F08A614" w14:textId="77777777" w:rsidR="00443C8F" w:rsidRDefault="00F631EC">
            <w:pPr>
              <w:jc w:val="right"/>
              <w:rPr>
                <w:rFonts w:eastAsia="Times New Roman"/>
              </w:rPr>
            </w:pPr>
            <w:r>
              <w:rPr>
                <w:rFonts w:eastAsia="Times New Roman"/>
              </w:rPr>
              <w:t>20.00</w:t>
            </w:r>
          </w:p>
        </w:tc>
      </w:tr>
      <w:tr w:rsidR="00443C8F" w14:paraId="62093002" w14:textId="77777777">
        <w:trPr>
          <w:divId w:val="1976640347"/>
        </w:trPr>
        <w:tc>
          <w:tcPr>
            <w:tcW w:w="0" w:type="auto"/>
            <w:tcBorders>
              <w:bottom w:val="single" w:sz="6" w:space="0" w:color="CCCCCC"/>
            </w:tcBorders>
            <w:tcMar>
              <w:top w:w="75" w:type="dxa"/>
              <w:left w:w="75" w:type="dxa"/>
              <w:bottom w:w="75" w:type="dxa"/>
              <w:right w:w="75" w:type="dxa"/>
            </w:tcMar>
            <w:hideMark/>
          </w:tcPr>
          <w:p w14:paraId="60FA0FAA" w14:textId="77777777" w:rsidR="00443C8F" w:rsidRDefault="00F631EC">
            <w:pPr>
              <w:rPr>
                <w:rFonts w:eastAsia="Times New Roman"/>
              </w:rPr>
            </w:pPr>
            <w:r>
              <w:rPr>
                <w:rFonts w:eastAsia="Times New Roman"/>
              </w:rPr>
              <w:t>5.</w:t>
            </w:r>
          </w:p>
        </w:tc>
        <w:tc>
          <w:tcPr>
            <w:tcW w:w="0" w:type="auto"/>
            <w:tcBorders>
              <w:bottom w:val="single" w:sz="6" w:space="0" w:color="CCCCCC"/>
            </w:tcBorders>
            <w:tcMar>
              <w:top w:w="75" w:type="dxa"/>
              <w:left w:w="75" w:type="dxa"/>
              <w:bottom w:w="75" w:type="dxa"/>
              <w:right w:w="75" w:type="dxa"/>
            </w:tcMar>
            <w:vAlign w:val="center"/>
            <w:hideMark/>
          </w:tcPr>
          <w:p w14:paraId="7437DB33" w14:textId="77777777" w:rsidR="00443C8F" w:rsidRDefault="00F631EC">
            <w:pPr>
              <w:rPr>
                <w:rFonts w:eastAsia="Times New Roman"/>
              </w:rPr>
            </w:pPr>
            <w:r>
              <w:rPr>
                <w:rFonts w:eastAsia="Times New Roman"/>
              </w:rPr>
              <w:t xml:space="preserve">Mesh, infrastructure mode, bridges, and other wireless modes </w:t>
            </w:r>
          </w:p>
        </w:tc>
        <w:tc>
          <w:tcPr>
            <w:tcW w:w="0" w:type="auto"/>
            <w:tcBorders>
              <w:bottom w:val="single" w:sz="6" w:space="0" w:color="CCCCCC"/>
            </w:tcBorders>
            <w:tcMar>
              <w:top w:w="75" w:type="dxa"/>
              <w:left w:w="75" w:type="dxa"/>
              <w:bottom w:w="75" w:type="dxa"/>
              <w:right w:w="75" w:type="dxa"/>
            </w:tcMar>
            <w:hideMark/>
          </w:tcPr>
          <w:p w14:paraId="1DE129B1" w14:textId="77777777" w:rsidR="00443C8F" w:rsidRDefault="00F631EC">
            <w:pPr>
              <w:jc w:val="right"/>
              <w:rPr>
                <w:rFonts w:eastAsia="Times New Roman"/>
              </w:rPr>
            </w:pPr>
            <w:r>
              <w:rPr>
                <w:rFonts w:eastAsia="Times New Roman"/>
              </w:rPr>
              <w:t>5.00</w:t>
            </w:r>
          </w:p>
        </w:tc>
      </w:tr>
      <w:tr w:rsidR="00443C8F" w14:paraId="2E09FF2F" w14:textId="77777777">
        <w:trPr>
          <w:divId w:val="1976640347"/>
        </w:trPr>
        <w:tc>
          <w:tcPr>
            <w:tcW w:w="0" w:type="auto"/>
            <w:tcBorders>
              <w:bottom w:val="single" w:sz="6" w:space="0" w:color="CCCCCC"/>
            </w:tcBorders>
            <w:tcMar>
              <w:top w:w="75" w:type="dxa"/>
              <w:left w:w="75" w:type="dxa"/>
              <w:bottom w:w="75" w:type="dxa"/>
              <w:right w:w="75" w:type="dxa"/>
            </w:tcMar>
            <w:hideMark/>
          </w:tcPr>
          <w:p w14:paraId="1583AC39" w14:textId="77777777" w:rsidR="00443C8F" w:rsidRDefault="00F631EC">
            <w:pPr>
              <w:rPr>
                <w:rFonts w:eastAsia="Times New Roman"/>
              </w:rPr>
            </w:pPr>
            <w:r>
              <w:rPr>
                <w:rFonts w:eastAsia="Times New Roman"/>
              </w:rPr>
              <w:t>6.</w:t>
            </w:r>
          </w:p>
        </w:tc>
        <w:tc>
          <w:tcPr>
            <w:tcW w:w="0" w:type="auto"/>
            <w:tcBorders>
              <w:bottom w:val="single" w:sz="6" w:space="0" w:color="CCCCCC"/>
            </w:tcBorders>
            <w:tcMar>
              <w:top w:w="75" w:type="dxa"/>
              <w:left w:w="75" w:type="dxa"/>
              <w:bottom w:w="75" w:type="dxa"/>
              <w:right w:w="75" w:type="dxa"/>
            </w:tcMar>
            <w:vAlign w:val="center"/>
            <w:hideMark/>
          </w:tcPr>
          <w:p w14:paraId="7772C4F8" w14:textId="77777777" w:rsidR="00443C8F" w:rsidRDefault="00F631EC">
            <w:pPr>
              <w:rPr>
                <w:rFonts w:eastAsia="Times New Roman"/>
              </w:rPr>
            </w:pPr>
            <w:r>
              <w:rPr>
                <w:rFonts w:eastAsia="Times New Roman"/>
              </w:rPr>
              <w:t>Wireless security</w:t>
            </w:r>
          </w:p>
        </w:tc>
        <w:tc>
          <w:tcPr>
            <w:tcW w:w="0" w:type="auto"/>
            <w:tcBorders>
              <w:bottom w:val="single" w:sz="6" w:space="0" w:color="CCCCCC"/>
            </w:tcBorders>
            <w:tcMar>
              <w:top w:w="75" w:type="dxa"/>
              <w:left w:w="75" w:type="dxa"/>
              <w:bottom w:w="75" w:type="dxa"/>
              <w:right w:w="75" w:type="dxa"/>
            </w:tcMar>
            <w:hideMark/>
          </w:tcPr>
          <w:p w14:paraId="08FB5C20" w14:textId="77777777" w:rsidR="00443C8F" w:rsidRDefault="00F631EC">
            <w:pPr>
              <w:jc w:val="right"/>
              <w:rPr>
                <w:rFonts w:eastAsia="Times New Roman"/>
              </w:rPr>
            </w:pPr>
            <w:r>
              <w:rPr>
                <w:rFonts w:eastAsia="Times New Roman"/>
              </w:rPr>
              <w:t>15.00</w:t>
            </w:r>
          </w:p>
        </w:tc>
      </w:tr>
      <w:tr w:rsidR="00443C8F" w14:paraId="04A62BD2" w14:textId="77777777">
        <w:trPr>
          <w:divId w:val="1976640347"/>
        </w:trPr>
        <w:tc>
          <w:tcPr>
            <w:tcW w:w="0" w:type="auto"/>
            <w:tcBorders>
              <w:bottom w:val="single" w:sz="6" w:space="0" w:color="CCCCCC"/>
            </w:tcBorders>
            <w:tcMar>
              <w:top w:w="75" w:type="dxa"/>
              <w:left w:w="75" w:type="dxa"/>
              <w:bottom w:w="75" w:type="dxa"/>
              <w:right w:w="75" w:type="dxa"/>
            </w:tcMar>
            <w:hideMark/>
          </w:tcPr>
          <w:p w14:paraId="508F7375" w14:textId="77777777" w:rsidR="00443C8F" w:rsidRDefault="00F631EC">
            <w:pPr>
              <w:rPr>
                <w:rFonts w:eastAsia="Times New Roman"/>
              </w:rPr>
            </w:pPr>
            <w:r>
              <w:rPr>
                <w:rFonts w:eastAsia="Times New Roman"/>
              </w:rPr>
              <w:t>7.</w:t>
            </w:r>
          </w:p>
        </w:tc>
        <w:tc>
          <w:tcPr>
            <w:tcW w:w="0" w:type="auto"/>
            <w:tcBorders>
              <w:bottom w:val="single" w:sz="6" w:space="0" w:color="CCCCCC"/>
            </w:tcBorders>
            <w:tcMar>
              <w:top w:w="75" w:type="dxa"/>
              <w:left w:w="75" w:type="dxa"/>
              <w:bottom w:w="75" w:type="dxa"/>
              <w:right w:w="75" w:type="dxa"/>
            </w:tcMar>
            <w:vAlign w:val="center"/>
            <w:hideMark/>
          </w:tcPr>
          <w:p w14:paraId="2A4D30FD" w14:textId="77777777" w:rsidR="00443C8F" w:rsidRDefault="00F631EC">
            <w:pPr>
              <w:rPr>
                <w:rFonts w:eastAsia="Times New Roman"/>
              </w:rPr>
            </w:pPr>
            <w:r>
              <w:rPr>
                <w:rFonts w:eastAsia="Times New Roman"/>
              </w:rPr>
              <w:t>Wireless LAN design</w:t>
            </w:r>
          </w:p>
        </w:tc>
        <w:tc>
          <w:tcPr>
            <w:tcW w:w="0" w:type="auto"/>
            <w:tcBorders>
              <w:bottom w:val="single" w:sz="6" w:space="0" w:color="CCCCCC"/>
            </w:tcBorders>
            <w:tcMar>
              <w:top w:w="75" w:type="dxa"/>
              <w:left w:w="75" w:type="dxa"/>
              <w:bottom w:w="75" w:type="dxa"/>
              <w:right w:w="75" w:type="dxa"/>
            </w:tcMar>
            <w:hideMark/>
          </w:tcPr>
          <w:p w14:paraId="6E5D1972" w14:textId="77777777" w:rsidR="00443C8F" w:rsidRDefault="00F631EC">
            <w:pPr>
              <w:jc w:val="right"/>
              <w:rPr>
                <w:rFonts w:eastAsia="Times New Roman"/>
              </w:rPr>
            </w:pPr>
            <w:r>
              <w:rPr>
                <w:rFonts w:eastAsia="Times New Roman"/>
              </w:rPr>
              <w:t>5.00</w:t>
            </w:r>
          </w:p>
        </w:tc>
      </w:tr>
      <w:tr w:rsidR="00443C8F" w14:paraId="2742319D" w14:textId="77777777">
        <w:trPr>
          <w:divId w:val="1976640347"/>
        </w:trPr>
        <w:tc>
          <w:tcPr>
            <w:tcW w:w="0" w:type="auto"/>
            <w:tcBorders>
              <w:bottom w:val="single" w:sz="6" w:space="0" w:color="CCCCCC"/>
            </w:tcBorders>
            <w:tcMar>
              <w:top w:w="75" w:type="dxa"/>
              <w:left w:w="75" w:type="dxa"/>
              <w:bottom w:w="75" w:type="dxa"/>
              <w:right w:w="75" w:type="dxa"/>
            </w:tcMar>
            <w:hideMark/>
          </w:tcPr>
          <w:p w14:paraId="75EBBF13" w14:textId="77777777" w:rsidR="00443C8F" w:rsidRDefault="00F631EC">
            <w:pPr>
              <w:rPr>
                <w:rFonts w:eastAsia="Times New Roman"/>
              </w:rPr>
            </w:pPr>
            <w:r>
              <w:rPr>
                <w:rFonts w:eastAsia="Times New Roman"/>
              </w:rPr>
              <w:t>8.</w:t>
            </w:r>
          </w:p>
        </w:tc>
        <w:tc>
          <w:tcPr>
            <w:tcW w:w="0" w:type="auto"/>
            <w:tcBorders>
              <w:bottom w:val="single" w:sz="6" w:space="0" w:color="CCCCCC"/>
            </w:tcBorders>
            <w:tcMar>
              <w:top w:w="75" w:type="dxa"/>
              <w:left w:w="75" w:type="dxa"/>
              <w:bottom w:w="75" w:type="dxa"/>
              <w:right w:w="75" w:type="dxa"/>
            </w:tcMar>
            <w:vAlign w:val="center"/>
            <w:hideMark/>
          </w:tcPr>
          <w:p w14:paraId="700E270C" w14:textId="77777777" w:rsidR="00443C8F" w:rsidRDefault="00F631EC">
            <w:pPr>
              <w:rPr>
                <w:rFonts w:eastAsia="Times New Roman"/>
              </w:rPr>
            </w:pPr>
            <w:r>
              <w:rPr>
                <w:rFonts w:eastAsia="Times New Roman"/>
              </w:rPr>
              <w:t xml:space="preserve">Wireless LAN troubleshooting </w:t>
            </w:r>
          </w:p>
        </w:tc>
        <w:tc>
          <w:tcPr>
            <w:tcW w:w="0" w:type="auto"/>
            <w:tcBorders>
              <w:bottom w:val="single" w:sz="6" w:space="0" w:color="CCCCCC"/>
            </w:tcBorders>
            <w:tcMar>
              <w:top w:w="75" w:type="dxa"/>
              <w:left w:w="75" w:type="dxa"/>
              <w:bottom w:w="75" w:type="dxa"/>
              <w:right w:w="75" w:type="dxa"/>
            </w:tcMar>
            <w:hideMark/>
          </w:tcPr>
          <w:p w14:paraId="69FCEDF8" w14:textId="77777777" w:rsidR="00443C8F" w:rsidRDefault="00F631EC">
            <w:pPr>
              <w:jc w:val="right"/>
              <w:rPr>
                <w:rFonts w:eastAsia="Times New Roman"/>
              </w:rPr>
            </w:pPr>
            <w:r>
              <w:rPr>
                <w:rFonts w:eastAsia="Times New Roman"/>
              </w:rPr>
              <w:t>5.00</w:t>
            </w:r>
          </w:p>
        </w:tc>
      </w:tr>
      <w:tr w:rsidR="00443C8F" w14:paraId="69BA48A9" w14:textId="77777777">
        <w:trPr>
          <w:divId w:val="1976640347"/>
        </w:trPr>
        <w:tc>
          <w:tcPr>
            <w:tcW w:w="0" w:type="auto"/>
            <w:tcBorders>
              <w:bottom w:val="single" w:sz="6" w:space="0" w:color="CCCCCC"/>
            </w:tcBorders>
            <w:tcMar>
              <w:top w:w="75" w:type="dxa"/>
              <w:left w:w="75" w:type="dxa"/>
              <w:bottom w:w="75" w:type="dxa"/>
              <w:right w:w="75" w:type="dxa"/>
            </w:tcMar>
            <w:hideMark/>
          </w:tcPr>
          <w:p w14:paraId="31762ACE" w14:textId="77777777" w:rsidR="00443C8F" w:rsidRDefault="00F631EC">
            <w:pPr>
              <w:rPr>
                <w:rFonts w:eastAsia="Times New Roman"/>
              </w:rPr>
            </w:pPr>
            <w:r>
              <w:rPr>
                <w:rFonts w:eastAsia="Times New Roman"/>
              </w:rPr>
              <w:t>9.</w:t>
            </w:r>
          </w:p>
        </w:tc>
        <w:tc>
          <w:tcPr>
            <w:tcW w:w="0" w:type="auto"/>
            <w:tcBorders>
              <w:bottom w:val="single" w:sz="6" w:space="0" w:color="CCCCCC"/>
            </w:tcBorders>
            <w:tcMar>
              <w:top w:w="75" w:type="dxa"/>
              <w:left w:w="75" w:type="dxa"/>
              <w:bottom w:w="75" w:type="dxa"/>
              <w:right w:w="75" w:type="dxa"/>
            </w:tcMar>
            <w:vAlign w:val="center"/>
            <w:hideMark/>
          </w:tcPr>
          <w:p w14:paraId="1D54E15A" w14:textId="77777777" w:rsidR="00443C8F" w:rsidRDefault="00F631EC">
            <w:pPr>
              <w:rPr>
                <w:rFonts w:eastAsia="Times New Roman"/>
              </w:rPr>
            </w:pPr>
            <w:r>
              <w:rPr>
                <w:rFonts w:eastAsia="Times New Roman"/>
              </w:rPr>
              <w:t xml:space="preserve">Other wireless mobile technologies </w:t>
            </w:r>
          </w:p>
        </w:tc>
        <w:tc>
          <w:tcPr>
            <w:tcW w:w="0" w:type="auto"/>
            <w:tcBorders>
              <w:bottom w:val="single" w:sz="6" w:space="0" w:color="CCCCCC"/>
            </w:tcBorders>
            <w:tcMar>
              <w:top w:w="75" w:type="dxa"/>
              <w:left w:w="75" w:type="dxa"/>
              <w:bottom w:w="75" w:type="dxa"/>
              <w:right w:w="75" w:type="dxa"/>
            </w:tcMar>
            <w:hideMark/>
          </w:tcPr>
          <w:p w14:paraId="5C55FC3B" w14:textId="77777777" w:rsidR="00443C8F" w:rsidRDefault="00F631EC">
            <w:pPr>
              <w:jc w:val="right"/>
              <w:rPr>
                <w:rFonts w:eastAsia="Times New Roman"/>
              </w:rPr>
            </w:pPr>
            <w:r>
              <w:rPr>
                <w:rFonts w:eastAsia="Times New Roman"/>
              </w:rPr>
              <w:t>5.00</w:t>
            </w:r>
          </w:p>
        </w:tc>
      </w:tr>
      <w:tr w:rsidR="00443C8F" w14:paraId="2B475EEF" w14:textId="77777777">
        <w:trPr>
          <w:divId w:val="1976640347"/>
        </w:trPr>
        <w:tc>
          <w:tcPr>
            <w:tcW w:w="0" w:type="auto"/>
            <w:tcBorders>
              <w:bottom w:val="single" w:sz="6" w:space="0" w:color="CCCCCC"/>
            </w:tcBorders>
            <w:tcMar>
              <w:top w:w="75" w:type="dxa"/>
              <w:left w:w="75" w:type="dxa"/>
              <w:bottom w:w="75" w:type="dxa"/>
              <w:right w:w="75" w:type="dxa"/>
            </w:tcMar>
            <w:hideMark/>
          </w:tcPr>
          <w:p w14:paraId="2A826472" w14:textId="77777777" w:rsidR="00443C8F" w:rsidRDefault="00F631EC">
            <w:pPr>
              <w:rPr>
                <w:rFonts w:eastAsia="Times New Roman"/>
              </w:rPr>
            </w:pPr>
            <w:r>
              <w:rPr>
                <w:rFonts w:eastAsia="Times New Roman"/>
              </w:rPr>
              <w:t>10.</w:t>
            </w:r>
          </w:p>
        </w:tc>
        <w:tc>
          <w:tcPr>
            <w:tcW w:w="0" w:type="auto"/>
            <w:tcBorders>
              <w:bottom w:val="single" w:sz="6" w:space="0" w:color="CCCCCC"/>
            </w:tcBorders>
            <w:tcMar>
              <w:top w:w="75" w:type="dxa"/>
              <w:left w:w="75" w:type="dxa"/>
              <w:bottom w:w="75" w:type="dxa"/>
              <w:right w:w="75" w:type="dxa"/>
            </w:tcMar>
            <w:vAlign w:val="center"/>
            <w:hideMark/>
          </w:tcPr>
          <w:p w14:paraId="67543637" w14:textId="77777777" w:rsidR="00443C8F" w:rsidRDefault="00F631EC">
            <w:pPr>
              <w:rPr>
                <w:rFonts w:eastAsia="Times New Roman"/>
              </w:rPr>
            </w:pPr>
            <w:r>
              <w:rPr>
                <w:rFonts w:eastAsia="Times New Roman"/>
              </w:rPr>
              <w:t>Application of wireless technology to support host workflows</w:t>
            </w:r>
          </w:p>
        </w:tc>
        <w:tc>
          <w:tcPr>
            <w:tcW w:w="0" w:type="auto"/>
            <w:tcBorders>
              <w:bottom w:val="single" w:sz="6" w:space="0" w:color="CCCCCC"/>
            </w:tcBorders>
            <w:tcMar>
              <w:top w:w="75" w:type="dxa"/>
              <w:left w:w="75" w:type="dxa"/>
              <w:bottom w:w="75" w:type="dxa"/>
              <w:right w:w="75" w:type="dxa"/>
            </w:tcMar>
            <w:hideMark/>
          </w:tcPr>
          <w:p w14:paraId="24B0BCCA" w14:textId="77777777" w:rsidR="00443C8F" w:rsidRDefault="00F631EC">
            <w:pPr>
              <w:jc w:val="right"/>
              <w:rPr>
                <w:rFonts w:eastAsia="Times New Roman"/>
              </w:rPr>
            </w:pPr>
            <w:r>
              <w:rPr>
                <w:rFonts w:eastAsia="Times New Roman"/>
              </w:rPr>
              <w:t>5.00</w:t>
            </w:r>
          </w:p>
        </w:tc>
      </w:tr>
      <w:tr w:rsidR="00443C8F" w14:paraId="4E5FAE97" w14:textId="77777777">
        <w:trPr>
          <w:divId w:val="1976640347"/>
        </w:trPr>
        <w:tc>
          <w:tcPr>
            <w:tcW w:w="0" w:type="auto"/>
            <w:tcBorders>
              <w:bottom w:val="single" w:sz="6" w:space="0" w:color="CCCCCC"/>
            </w:tcBorders>
            <w:tcMar>
              <w:top w:w="75" w:type="dxa"/>
              <w:left w:w="75" w:type="dxa"/>
              <w:bottom w:w="75" w:type="dxa"/>
              <w:right w:w="75" w:type="dxa"/>
            </w:tcMar>
            <w:hideMark/>
          </w:tcPr>
          <w:p w14:paraId="6C11D096" w14:textId="77777777" w:rsidR="00443C8F" w:rsidRDefault="00F631EC">
            <w:pPr>
              <w:rPr>
                <w:rFonts w:eastAsia="Times New Roman"/>
              </w:rPr>
            </w:pPr>
            <w:r>
              <w:rPr>
                <w:rFonts w:eastAsia="Times New Roman"/>
              </w:rPr>
              <w:t>11.</w:t>
            </w:r>
          </w:p>
        </w:tc>
        <w:tc>
          <w:tcPr>
            <w:tcW w:w="0" w:type="auto"/>
            <w:tcBorders>
              <w:bottom w:val="single" w:sz="6" w:space="0" w:color="CCCCCC"/>
            </w:tcBorders>
            <w:tcMar>
              <w:top w:w="75" w:type="dxa"/>
              <w:left w:w="75" w:type="dxa"/>
              <w:bottom w:w="75" w:type="dxa"/>
              <w:right w:w="75" w:type="dxa"/>
            </w:tcMar>
            <w:vAlign w:val="center"/>
            <w:hideMark/>
          </w:tcPr>
          <w:p w14:paraId="027BFB90" w14:textId="77777777" w:rsidR="00443C8F" w:rsidRDefault="00F631EC">
            <w:pPr>
              <w:rPr>
                <w:rFonts w:eastAsia="Times New Roman"/>
              </w:rPr>
            </w:pPr>
            <w:r>
              <w:rPr>
                <w:rFonts w:eastAsia="Times New Roman"/>
              </w:rPr>
              <w:t>Emerging trends and ACS Code of Ethics in wireless networking</w:t>
            </w:r>
          </w:p>
        </w:tc>
        <w:tc>
          <w:tcPr>
            <w:tcW w:w="0" w:type="auto"/>
            <w:tcBorders>
              <w:bottom w:val="single" w:sz="6" w:space="0" w:color="CCCCCC"/>
            </w:tcBorders>
            <w:tcMar>
              <w:top w:w="75" w:type="dxa"/>
              <w:left w:w="75" w:type="dxa"/>
              <w:bottom w:w="75" w:type="dxa"/>
              <w:right w:w="75" w:type="dxa"/>
            </w:tcMar>
            <w:hideMark/>
          </w:tcPr>
          <w:p w14:paraId="696E7A88" w14:textId="77777777" w:rsidR="00443C8F" w:rsidRDefault="00F631EC">
            <w:pPr>
              <w:jc w:val="right"/>
              <w:rPr>
                <w:rFonts w:eastAsia="Times New Roman"/>
              </w:rPr>
            </w:pPr>
            <w:r>
              <w:rPr>
                <w:rFonts w:eastAsia="Times New Roman"/>
              </w:rPr>
              <w:t>5.00</w:t>
            </w:r>
          </w:p>
        </w:tc>
      </w:tr>
    </w:tbl>
    <w:p w14:paraId="47B9B903" w14:textId="77777777" w:rsidR="00443C8F" w:rsidRDefault="00443C8F">
      <w:pPr>
        <w:divId w:val="1976640347"/>
        <w:rPr>
          <w:rFonts w:eastAsia="Times New Roman"/>
        </w:rPr>
      </w:pPr>
    </w:p>
    <w:p w14:paraId="3AFB7FFB" w14:textId="77777777" w:rsidR="00E465BF" w:rsidRPr="00E465BF" w:rsidRDefault="00E465BF" w:rsidP="009C3A64">
      <w:pPr>
        <w:keepNext/>
      </w:pPr>
      <w:bookmarkStart w:id="22" w:name="Topics"/>
      <w:bookmarkEnd w:id="22"/>
    </w:p>
    <w:p w14:paraId="5D699C7E" w14:textId="77777777" w:rsidR="006A38C7" w:rsidRDefault="00162F05" w:rsidP="009C3A64">
      <w:pPr>
        <w:keepNext/>
      </w:pPr>
      <w:r>
        <w:pict w14:anchorId="3A9C8CEF">
          <v:rect id="_x0000_i1033" style="width:0;height:1.5pt" o:hralign="center" o:hrstd="t" o:hr="t" fillcolor="#a0a0a0" stroked="f"/>
        </w:pict>
      </w:r>
    </w:p>
    <w:p w14:paraId="37A58596" w14:textId="77777777" w:rsidR="006A38C7" w:rsidRPr="00FD2C62" w:rsidRDefault="004B52C1" w:rsidP="009C3A64">
      <w:pPr>
        <w:keepNext/>
        <w:rPr>
          <w:b/>
          <w:sz w:val="28"/>
          <w:szCs w:val="28"/>
        </w:rPr>
      </w:pPr>
      <w:r>
        <w:rPr>
          <w:b/>
          <w:sz w:val="28"/>
          <w:szCs w:val="28"/>
        </w:rPr>
        <w:t>Text and Materials required to be purchased or accessed</w:t>
      </w:r>
    </w:p>
    <w:p w14:paraId="64028FFA" w14:textId="77777777" w:rsidR="007B1829" w:rsidRDefault="007B1829">
      <w:pPr>
        <w:keepNext/>
      </w:pPr>
    </w:p>
    <w:p w14:paraId="515A4468" w14:textId="77777777" w:rsidR="00443C8F" w:rsidRDefault="00F631EC">
      <w:pPr>
        <w:divId w:val="1570964066"/>
        <w:rPr>
          <w:rFonts w:eastAsia="Times New Roman"/>
          <w:sz w:val="24"/>
          <w:szCs w:val="24"/>
        </w:rPr>
      </w:pPr>
      <w:r>
        <w:rPr>
          <w:rStyle w:val="Strong"/>
          <w:rFonts w:eastAsia="Times New Roman"/>
        </w:rPr>
        <w:t>CSC8360 Semester 2, 2022 Online</w:t>
      </w:r>
      <w:r>
        <w:rPr>
          <w:rFonts w:eastAsia="Times New Roman"/>
        </w:rPr>
        <w:t xml:space="preserve"> (Active) </w:t>
      </w:r>
    </w:p>
    <w:p w14:paraId="0EFF3AC7" w14:textId="77777777" w:rsidR="00443C8F" w:rsidRDefault="00F631EC">
      <w:pPr>
        <w:divId w:val="1598294138"/>
        <w:rPr>
          <w:rFonts w:eastAsia="Times New Roman"/>
        </w:rPr>
      </w:pPr>
      <w:r>
        <w:rPr>
          <w:rStyle w:val="Strong"/>
          <w:rFonts w:eastAsia="Times New Roman"/>
        </w:rPr>
        <w:t>CSC8360 Semester 2, 2022 Toowoomba On-campus</w:t>
      </w:r>
      <w:r>
        <w:rPr>
          <w:rFonts w:eastAsia="Times New Roman"/>
        </w:rPr>
        <w:t xml:space="preserve"> (UNKNOWN) </w:t>
      </w:r>
    </w:p>
    <w:p w14:paraId="707E9478" w14:textId="77777777" w:rsidR="00443C8F" w:rsidRDefault="00443C8F">
      <w:pPr>
        <w:divId w:val="1717044000"/>
        <w:rPr>
          <w:rFonts w:eastAsia="Times New Roman"/>
        </w:rPr>
      </w:pPr>
    </w:p>
    <w:p w14:paraId="4312B7EE" w14:textId="77777777" w:rsidR="00443C8F" w:rsidRDefault="00F631EC">
      <w:pPr>
        <w:divId w:val="953711822"/>
        <w:rPr>
          <w:rFonts w:eastAsia="Times New Roman"/>
        </w:rPr>
      </w:pPr>
      <w:r>
        <w:rPr>
          <w:rFonts w:eastAsia="Times New Roman"/>
        </w:rPr>
        <w:t xml:space="preserve">ALL textbooks and materials available to be purchased can be sourced from </w:t>
      </w:r>
      <w:hyperlink r:id="rId15" w:history="1">
        <w:r>
          <w:rPr>
            <w:rStyle w:val="Hyperlink"/>
            <w:rFonts w:eastAsia="Times New Roman"/>
          </w:rPr>
          <w:t>USQ's Online Bookshop</w:t>
        </w:r>
      </w:hyperlink>
      <w:r>
        <w:rPr>
          <w:rFonts w:eastAsia="Times New Roman"/>
        </w:rPr>
        <w:t xml:space="preserve"> (unless otherwise stated). </w:t>
      </w:r>
      <w:r>
        <w:rPr>
          <w:rFonts w:eastAsia="Times New Roman"/>
          <w:vanish/>
        </w:rPr>
        <w:t>(https://omnia.usq.edu.au/textbooks/)</w:t>
      </w:r>
    </w:p>
    <w:p w14:paraId="4026F483" w14:textId="77777777" w:rsidR="00443C8F" w:rsidRDefault="00F631EC">
      <w:pPr>
        <w:divId w:val="379477426"/>
        <w:rPr>
          <w:rFonts w:eastAsia="Times New Roman"/>
        </w:rPr>
      </w:pPr>
      <w:r>
        <w:rPr>
          <w:rFonts w:eastAsia="Times New Roman"/>
        </w:rPr>
        <w:t xml:space="preserve">Please </w:t>
      </w:r>
      <w:hyperlink r:id="rId16" w:history="1">
        <w:r>
          <w:rPr>
            <w:rStyle w:val="Hyperlink"/>
            <w:rFonts w:eastAsia="Times New Roman"/>
          </w:rPr>
          <w:t>contact us</w:t>
        </w:r>
      </w:hyperlink>
      <w:r>
        <w:rPr>
          <w:rFonts w:eastAsia="Times New Roman"/>
        </w:rPr>
        <w:t xml:space="preserve"> for alternative purchase options from USQ Bookshop. </w:t>
      </w:r>
      <w:r>
        <w:rPr>
          <w:rFonts w:eastAsia="Times New Roman"/>
          <w:vanish/>
        </w:rPr>
        <w:t>(https://omnia.usq.edu.au/info/contact/)</w:t>
      </w:r>
    </w:p>
    <w:p w14:paraId="317F1145" w14:textId="77777777" w:rsidR="00443C8F" w:rsidRDefault="00F631EC">
      <w:pPr>
        <w:divId w:val="1133449643"/>
        <w:rPr>
          <w:rFonts w:eastAsia="Times New Roman"/>
        </w:rPr>
      </w:pPr>
      <w:r>
        <w:rPr>
          <w:rFonts w:eastAsia="Times New Roman"/>
        </w:rPr>
        <w:t>There are no texts or materials required for this course.</w:t>
      </w:r>
    </w:p>
    <w:p w14:paraId="72C64913" w14:textId="77777777" w:rsidR="00210ECF" w:rsidRDefault="00210ECF" w:rsidP="00E465BF">
      <w:pPr>
        <w:keepNext/>
      </w:pPr>
      <w:bookmarkStart w:id="23" w:name="TextMaterials"/>
      <w:bookmarkEnd w:id="23"/>
    </w:p>
    <w:p w14:paraId="3BEE42E8" w14:textId="77777777" w:rsidR="006A38C7" w:rsidRDefault="00162F05" w:rsidP="00E465BF">
      <w:pPr>
        <w:keepNext/>
      </w:pPr>
      <w:r>
        <w:pict w14:anchorId="22D78145">
          <v:rect id="_x0000_i1034" style="width:0;height:1.5pt" o:hralign="center" o:hrstd="t" o:hr="t" fillcolor="#a0a0a0" stroked="f"/>
        </w:pict>
      </w:r>
    </w:p>
    <w:p w14:paraId="3E89926D" w14:textId="77777777" w:rsidR="006A38C7" w:rsidRPr="00FD2C62" w:rsidRDefault="004B52C1" w:rsidP="009C3A64">
      <w:pPr>
        <w:keepNext/>
        <w:rPr>
          <w:b/>
          <w:sz w:val="28"/>
          <w:szCs w:val="28"/>
        </w:rPr>
      </w:pPr>
      <w:r>
        <w:rPr>
          <w:b/>
          <w:sz w:val="28"/>
          <w:szCs w:val="28"/>
        </w:rPr>
        <w:t>Reference Materials</w:t>
      </w:r>
    </w:p>
    <w:p w14:paraId="3EC338C3" w14:textId="77777777" w:rsidR="007B1829" w:rsidRDefault="007B1829">
      <w:pPr>
        <w:keepNext/>
      </w:pPr>
    </w:p>
    <w:p w14:paraId="62657086" w14:textId="77777777" w:rsidR="00443C8F" w:rsidRDefault="00F631EC">
      <w:pPr>
        <w:divId w:val="47726434"/>
        <w:rPr>
          <w:rFonts w:eastAsia="Times New Roman"/>
          <w:sz w:val="24"/>
          <w:szCs w:val="24"/>
        </w:rPr>
      </w:pPr>
      <w:r>
        <w:rPr>
          <w:rStyle w:val="Strong"/>
          <w:rFonts w:eastAsia="Times New Roman"/>
        </w:rPr>
        <w:t>CSC8360 Semester 2, 2022 Online</w:t>
      </w:r>
      <w:r>
        <w:rPr>
          <w:rFonts w:eastAsia="Times New Roman"/>
        </w:rPr>
        <w:t xml:space="preserve"> (Active) </w:t>
      </w:r>
    </w:p>
    <w:p w14:paraId="689A9CCB" w14:textId="77777777" w:rsidR="00443C8F" w:rsidRDefault="00F631EC">
      <w:pPr>
        <w:divId w:val="972632623"/>
        <w:rPr>
          <w:rFonts w:eastAsia="Times New Roman"/>
        </w:rPr>
      </w:pPr>
      <w:r>
        <w:rPr>
          <w:rStyle w:val="Strong"/>
          <w:rFonts w:eastAsia="Times New Roman"/>
        </w:rPr>
        <w:t>CSC8360 Semester 2, 2022 Toowoomba On-campus</w:t>
      </w:r>
      <w:r>
        <w:rPr>
          <w:rFonts w:eastAsia="Times New Roman"/>
        </w:rPr>
        <w:t xml:space="preserve"> (UNKNOWN) </w:t>
      </w:r>
    </w:p>
    <w:p w14:paraId="0E7E08F7" w14:textId="77777777" w:rsidR="00443C8F" w:rsidRDefault="00443C8F">
      <w:pPr>
        <w:divId w:val="2068986389"/>
        <w:rPr>
          <w:rFonts w:eastAsia="Times New Roman"/>
        </w:rPr>
      </w:pPr>
    </w:p>
    <w:p w14:paraId="142AB0D1" w14:textId="77777777" w:rsidR="00443C8F" w:rsidRDefault="00F631EC">
      <w:pPr>
        <w:divId w:val="1339889492"/>
        <w:rPr>
          <w:rFonts w:eastAsia="Times New Roman"/>
        </w:rPr>
      </w:pPr>
      <w:r>
        <w:rPr>
          <w:rFonts w:eastAsia="Times New Roman"/>
        </w:rPr>
        <w:t>Reference materials are materials that, if accessed by students, may improve their knowledge and understanding of the material in the course and enrich their learning experience.</w:t>
      </w:r>
    </w:p>
    <w:p w14:paraId="44CE0789" w14:textId="77777777" w:rsidR="00E465BF" w:rsidRDefault="00E465BF" w:rsidP="009C3A64">
      <w:pPr>
        <w:keepNext/>
      </w:pPr>
      <w:bookmarkStart w:id="24" w:name="ReferenceMaterials"/>
      <w:bookmarkEnd w:id="24"/>
    </w:p>
    <w:p w14:paraId="2F03E2CB" w14:textId="77777777" w:rsidR="006A38C7" w:rsidRDefault="00162F05" w:rsidP="006A38C7">
      <w:r>
        <w:pict w14:anchorId="408702BE">
          <v:rect id="_x0000_i1035" style="width:0;height:1.5pt" o:hralign="center" o:hrstd="t" o:hr="t" fillcolor="#a0a0a0" stroked="f"/>
        </w:pict>
      </w:r>
    </w:p>
    <w:p w14:paraId="43205F49" w14:textId="77777777" w:rsidR="006A38C7" w:rsidRDefault="004B52C1" w:rsidP="009C3A64">
      <w:pPr>
        <w:keepNext/>
        <w:rPr>
          <w:b/>
          <w:sz w:val="28"/>
          <w:szCs w:val="28"/>
        </w:rPr>
      </w:pPr>
      <w:r>
        <w:rPr>
          <w:b/>
          <w:sz w:val="28"/>
          <w:szCs w:val="28"/>
        </w:rPr>
        <w:t xml:space="preserve">Student Workload </w:t>
      </w:r>
      <w:r w:rsidR="008A66DC">
        <w:rPr>
          <w:b/>
          <w:sz w:val="28"/>
          <w:szCs w:val="28"/>
        </w:rPr>
        <w:t>Expectation</w:t>
      </w:r>
      <w:r>
        <w:rPr>
          <w:b/>
          <w:sz w:val="28"/>
          <w:szCs w:val="28"/>
        </w:rPr>
        <w:t>s</w:t>
      </w:r>
    </w:p>
    <w:p w14:paraId="4BF44FAE" w14:textId="77777777" w:rsidR="007B1829" w:rsidRDefault="007B1829">
      <w:pPr>
        <w:keepNext/>
      </w:pPr>
    </w:p>
    <w:p w14:paraId="76A1B015" w14:textId="77777777" w:rsidR="00443C8F" w:rsidRDefault="00F631EC">
      <w:pPr>
        <w:divId w:val="322709223"/>
        <w:rPr>
          <w:rFonts w:eastAsia="Times New Roman"/>
          <w:sz w:val="24"/>
          <w:szCs w:val="24"/>
        </w:rPr>
      </w:pPr>
      <w:r>
        <w:rPr>
          <w:rStyle w:val="Strong"/>
          <w:rFonts w:eastAsia="Times New Roman"/>
        </w:rPr>
        <w:t>CSC8360 Semester 2, 2022 Toowoomba On-campus</w:t>
      </w:r>
      <w:r>
        <w:rPr>
          <w:rFonts w:eastAsia="Times New Roman"/>
        </w:rPr>
        <w:t xml:space="preserve"> (UNKNOWN) </w:t>
      </w:r>
    </w:p>
    <w:p w14:paraId="33ED08B8" w14:textId="77777777" w:rsidR="00443C8F" w:rsidRDefault="00443C8F">
      <w:pPr>
        <w:divId w:val="329334573"/>
        <w:rPr>
          <w:rFonts w:eastAsia="Times New Roman"/>
        </w:rPr>
      </w:pPr>
    </w:p>
    <w:tbl>
      <w:tblPr>
        <w:tblW w:w="3750" w:type="pct"/>
        <w:tblCellMar>
          <w:top w:w="15" w:type="dxa"/>
          <w:left w:w="15" w:type="dxa"/>
          <w:bottom w:w="15" w:type="dxa"/>
          <w:right w:w="15" w:type="dxa"/>
        </w:tblCellMar>
        <w:tblLook w:val="04A0" w:firstRow="1" w:lastRow="0" w:firstColumn="1" w:lastColumn="0" w:noHBand="0" w:noVBand="1"/>
      </w:tblPr>
      <w:tblGrid>
        <w:gridCol w:w="5075"/>
        <w:gridCol w:w="2887"/>
      </w:tblGrid>
      <w:tr w:rsidR="00443C8F" w14:paraId="4C413D47" w14:textId="77777777">
        <w:trPr>
          <w:divId w:val="329334573"/>
        </w:trPr>
        <w:tc>
          <w:tcPr>
            <w:tcW w:w="0" w:type="auto"/>
            <w:shd w:val="clear" w:color="auto" w:fill="CCCCCC"/>
            <w:tcMar>
              <w:top w:w="75" w:type="dxa"/>
              <w:left w:w="75" w:type="dxa"/>
              <w:bottom w:w="75" w:type="dxa"/>
              <w:right w:w="75" w:type="dxa"/>
            </w:tcMar>
            <w:vAlign w:val="center"/>
            <w:hideMark/>
          </w:tcPr>
          <w:p w14:paraId="277454AF" w14:textId="77777777" w:rsidR="00443C8F" w:rsidRDefault="00F631EC">
            <w:pPr>
              <w:rPr>
                <w:rFonts w:eastAsia="Times New Roman"/>
                <w:b/>
                <w:bCs/>
              </w:rPr>
            </w:pPr>
            <w:r>
              <w:rPr>
                <w:rFonts w:eastAsia="Times New Roman"/>
                <w:b/>
                <w:bCs/>
              </w:rPr>
              <w:t>Activity</w:t>
            </w:r>
          </w:p>
        </w:tc>
        <w:tc>
          <w:tcPr>
            <w:tcW w:w="0" w:type="auto"/>
            <w:shd w:val="clear" w:color="auto" w:fill="CCCCCC"/>
            <w:tcMar>
              <w:top w:w="75" w:type="dxa"/>
              <w:left w:w="75" w:type="dxa"/>
              <w:bottom w:w="75" w:type="dxa"/>
              <w:right w:w="75" w:type="dxa"/>
            </w:tcMar>
            <w:vAlign w:val="center"/>
            <w:hideMark/>
          </w:tcPr>
          <w:p w14:paraId="34E18F3F" w14:textId="77777777" w:rsidR="00443C8F" w:rsidRDefault="00F631EC">
            <w:pPr>
              <w:jc w:val="right"/>
              <w:rPr>
                <w:rFonts w:eastAsia="Times New Roman"/>
                <w:b/>
                <w:bCs/>
              </w:rPr>
            </w:pPr>
            <w:r>
              <w:rPr>
                <w:rFonts w:eastAsia="Times New Roman"/>
                <w:b/>
                <w:bCs/>
              </w:rPr>
              <w:t>Hours</w:t>
            </w:r>
          </w:p>
        </w:tc>
      </w:tr>
      <w:tr w:rsidR="00443C8F" w14:paraId="5030DF17" w14:textId="77777777">
        <w:trPr>
          <w:divId w:val="329334573"/>
        </w:trPr>
        <w:tc>
          <w:tcPr>
            <w:tcW w:w="0" w:type="auto"/>
            <w:tcBorders>
              <w:bottom w:val="single" w:sz="6" w:space="0" w:color="CCCCCC"/>
            </w:tcBorders>
            <w:tcMar>
              <w:top w:w="45" w:type="dxa"/>
              <w:left w:w="45" w:type="dxa"/>
              <w:bottom w:w="45" w:type="dxa"/>
              <w:right w:w="45" w:type="dxa"/>
            </w:tcMar>
            <w:vAlign w:val="center"/>
            <w:hideMark/>
          </w:tcPr>
          <w:p w14:paraId="7DD89B04" w14:textId="77777777" w:rsidR="00443C8F" w:rsidRDefault="00F631EC">
            <w:pPr>
              <w:rPr>
                <w:rFonts w:eastAsia="Times New Roman"/>
              </w:rPr>
            </w:pPr>
            <w:r>
              <w:rPr>
                <w:rFonts w:eastAsia="Times New Roman"/>
              </w:rPr>
              <w:t>Assessments</w:t>
            </w:r>
          </w:p>
        </w:tc>
        <w:tc>
          <w:tcPr>
            <w:tcW w:w="0" w:type="auto"/>
            <w:tcBorders>
              <w:bottom w:val="single" w:sz="6" w:space="0" w:color="CCCCCC"/>
            </w:tcBorders>
            <w:tcMar>
              <w:top w:w="45" w:type="dxa"/>
              <w:left w:w="45" w:type="dxa"/>
              <w:bottom w:w="45" w:type="dxa"/>
              <w:right w:w="45" w:type="dxa"/>
            </w:tcMar>
            <w:hideMark/>
          </w:tcPr>
          <w:p w14:paraId="79BFDA91" w14:textId="77777777" w:rsidR="00443C8F" w:rsidRDefault="00F631EC">
            <w:pPr>
              <w:jc w:val="right"/>
              <w:rPr>
                <w:rFonts w:eastAsia="Times New Roman"/>
              </w:rPr>
            </w:pPr>
            <w:r>
              <w:rPr>
                <w:rFonts w:eastAsia="Times New Roman"/>
              </w:rPr>
              <w:t>33.00</w:t>
            </w:r>
          </w:p>
        </w:tc>
      </w:tr>
      <w:tr w:rsidR="00443C8F" w14:paraId="791168B9" w14:textId="77777777">
        <w:trPr>
          <w:divId w:val="329334573"/>
        </w:trPr>
        <w:tc>
          <w:tcPr>
            <w:tcW w:w="0" w:type="auto"/>
            <w:tcBorders>
              <w:bottom w:val="single" w:sz="6" w:space="0" w:color="CCCCCC"/>
            </w:tcBorders>
            <w:tcMar>
              <w:top w:w="45" w:type="dxa"/>
              <w:left w:w="45" w:type="dxa"/>
              <w:bottom w:w="45" w:type="dxa"/>
              <w:right w:w="45" w:type="dxa"/>
            </w:tcMar>
            <w:vAlign w:val="center"/>
            <w:hideMark/>
          </w:tcPr>
          <w:p w14:paraId="7DEB5D47" w14:textId="77777777" w:rsidR="00443C8F" w:rsidRDefault="00F631EC">
            <w:pPr>
              <w:rPr>
                <w:rFonts w:eastAsia="Times New Roman"/>
              </w:rPr>
            </w:pPr>
            <w:r>
              <w:rPr>
                <w:rFonts w:eastAsia="Times New Roman"/>
              </w:rPr>
              <w:t>Private Study</w:t>
            </w:r>
          </w:p>
        </w:tc>
        <w:tc>
          <w:tcPr>
            <w:tcW w:w="0" w:type="auto"/>
            <w:tcBorders>
              <w:bottom w:val="single" w:sz="6" w:space="0" w:color="CCCCCC"/>
            </w:tcBorders>
            <w:tcMar>
              <w:top w:w="45" w:type="dxa"/>
              <w:left w:w="45" w:type="dxa"/>
              <w:bottom w:w="45" w:type="dxa"/>
              <w:right w:w="45" w:type="dxa"/>
            </w:tcMar>
            <w:hideMark/>
          </w:tcPr>
          <w:p w14:paraId="49666A86" w14:textId="77777777" w:rsidR="00443C8F" w:rsidRDefault="00F631EC">
            <w:pPr>
              <w:jc w:val="right"/>
              <w:rPr>
                <w:rFonts w:eastAsia="Times New Roman"/>
              </w:rPr>
            </w:pPr>
            <w:r>
              <w:rPr>
                <w:rFonts w:eastAsia="Times New Roman"/>
              </w:rPr>
              <w:t>80.00</w:t>
            </w:r>
          </w:p>
        </w:tc>
      </w:tr>
      <w:tr w:rsidR="00443C8F" w14:paraId="761080D9" w14:textId="77777777">
        <w:trPr>
          <w:divId w:val="329334573"/>
        </w:trPr>
        <w:tc>
          <w:tcPr>
            <w:tcW w:w="0" w:type="auto"/>
            <w:tcBorders>
              <w:bottom w:val="single" w:sz="6" w:space="0" w:color="CCCCCC"/>
            </w:tcBorders>
            <w:tcMar>
              <w:top w:w="45" w:type="dxa"/>
              <w:left w:w="45" w:type="dxa"/>
              <w:bottom w:w="45" w:type="dxa"/>
              <w:right w:w="45" w:type="dxa"/>
            </w:tcMar>
            <w:vAlign w:val="center"/>
            <w:hideMark/>
          </w:tcPr>
          <w:p w14:paraId="2BEB7D71" w14:textId="77777777" w:rsidR="00443C8F" w:rsidRDefault="00F631EC">
            <w:pPr>
              <w:rPr>
                <w:rFonts w:eastAsia="Times New Roman"/>
              </w:rPr>
            </w:pPr>
            <w:r>
              <w:rPr>
                <w:rFonts w:eastAsia="Times New Roman"/>
              </w:rPr>
              <w:t>Workshops</w:t>
            </w:r>
          </w:p>
        </w:tc>
        <w:tc>
          <w:tcPr>
            <w:tcW w:w="0" w:type="auto"/>
            <w:tcBorders>
              <w:bottom w:val="single" w:sz="6" w:space="0" w:color="CCCCCC"/>
            </w:tcBorders>
            <w:tcMar>
              <w:top w:w="45" w:type="dxa"/>
              <w:left w:w="45" w:type="dxa"/>
              <w:bottom w:w="45" w:type="dxa"/>
              <w:right w:w="45" w:type="dxa"/>
            </w:tcMar>
            <w:hideMark/>
          </w:tcPr>
          <w:p w14:paraId="043811D3" w14:textId="77777777" w:rsidR="00443C8F" w:rsidRDefault="00F631EC">
            <w:pPr>
              <w:jc w:val="right"/>
              <w:rPr>
                <w:rFonts w:eastAsia="Times New Roman"/>
              </w:rPr>
            </w:pPr>
            <w:r>
              <w:rPr>
                <w:rFonts w:eastAsia="Times New Roman"/>
              </w:rPr>
              <w:t>52.00</w:t>
            </w:r>
          </w:p>
        </w:tc>
      </w:tr>
    </w:tbl>
    <w:p w14:paraId="722C03AF" w14:textId="77777777" w:rsidR="00443C8F" w:rsidRDefault="00443C8F">
      <w:pPr>
        <w:divId w:val="329334573"/>
        <w:rPr>
          <w:rFonts w:eastAsia="Times New Roman"/>
        </w:rPr>
      </w:pPr>
    </w:p>
    <w:p w14:paraId="1D963E59" w14:textId="77777777" w:rsidR="007B1829" w:rsidRDefault="007B1829">
      <w:pPr>
        <w:keepNext/>
      </w:pPr>
    </w:p>
    <w:p w14:paraId="27E293DB" w14:textId="77777777" w:rsidR="00443C8F" w:rsidRDefault="00F631EC">
      <w:pPr>
        <w:divId w:val="936519712"/>
        <w:rPr>
          <w:rFonts w:eastAsia="Times New Roman"/>
          <w:sz w:val="24"/>
          <w:szCs w:val="24"/>
        </w:rPr>
      </w:pPr>
      <w:r>
        <w:rPr>
          <w:rStyle w:val="Strong"/>
          <w:rFonts w:eastAsia="Times New Roman"/>
        </w:rPr>
        <w:t>CSC8360 Semester 2, 2022 Online</w:t>
      </w:r>
      <w:r>
        <w:rPr>
          <w:rFonts w:eastAsia="Times New Roman"/>
        </w:rPr>
        <w:t xml:space="preserve"> (Active) </w:t>
      </w:r>
    </w:p>
    <w:p w14:paraId="3A4F02E3" w14:textId="77777777" w:rsidR="00443C8F" w:rsidRDefault="00443C8F">
      <w:pPr>
        <w:divId w:val="785849017"/>
        <w:rPr>
          <w:rFonts w:eastAsia="Times New Roman"/>
        </w:rPr>
      </w:pPr>
    </w:p>
    <w:tbl>
      <w:tblPr>
        <w:tblW w:w="3750" w:type="pct"/>
        <w:tblCellMar>
          <w:top w:w="15" w:type="dxa"/>
          <w:left w:w="15" w:type="dxa"/>
          <w:bottom w:w="15" w:type="dxa"/>
          <w:right w:w="15" w:type="dxa"/>
        </w:tblCellMar>
        <w:tblLook w:val="04A0" w:firstRow="1" w:lastRow="0" w:firstColumn="1" w:lastColumn="0" w:noHBand="0" w:noVBand="1"/>
      </w:tblPr>
      <w:tblGrid>
        <w:gridCol w:w="6310"/>
        <w:gridCol w:w="1652"/>
      </w:tblGrid>
      <w:tr w:rsidR="00443C8F" w14:paraId="07756DA0" w14:textId="77777777">
        <w:trPr>
          <w:divId w:val="785849017"/>
        </w:trPr>
        <w:tc>
          <w:tcPr>
            <w:tcW w:w="0" w:type="auto"/>
            <w:shd w:val="clear" w:color="auto" w:fill="CCCCCC"/>
            <w:tcMar>
              <w:top w:w="75" w:type="dxa"/>
              <w:left w:w="75" w:type="dxa"/>
              <w:bottom w:w="75" w:type="dxa"/>
              <w:right w:w="75" w:type="dxa"/>
            </w:tcMar>
            <w:vAlign w:val="center"/>
            <w:hideMark/>
          </w:tcPr>
          <w:p w14:paraId="042E9F80" w14:textId="77777777" w:rsidR="00443C8F" w:rsidRDefault="00F631EC">
            <w:pPr>
              <w:rPr>
                <w:rFonts w:eastAsia="Times New Roman"/>
                <w:b/>
                <w:bCs/>
              </w:rPr>
            </w:pPr>
            <w:r>
              <w:rPr>
                <w:rFonts w:eastAsia="Times New Roman"/>
                <w:b/>
                <w:bCs/>
              </w:rPr>
              <w:t>Activity</w:t>
            </w:r>
          </w:p>
        </w:tc>
        <w:tc>
          <w:tcPr>
            <w:tcW w:w="0" w:type="auto"/>
            <w:shd w:val="clear" w:color="auto" w:fill="CCCCCC"/>
            <w:tcMar>
              <w:top w:w="75" w:type="dxa"/>
              <w:left w:w="75" w:type="dxa"/>
              <w:bottom w:w="75" w:type="dxa"/>
              <w:right w:w="75" w:type="dxa"/>
            </w:tcMar>
            <w:vAlign w:val="center"/>
            <w:hideMark/>
          </w:tcPr>
          <w:p w14:paraId="0BA9AD99" w14:textId="77777777" w:rsidR="00443C8F" w:rsidRDefault="00F631EC">
            <w:pPr>
              <w:jc w:val="right"/>
              <w:rPr>
                <w:rFonts w:eastAsia="Times New Roman"/>
                <w:b/>
                <w:bCs/>
              </w:rPr>
            </w:pPr>
            <w:r>
              <w:rPr>
                <w:rFonts w:eastAsia="Times New Roman"/>
                <w:b/>
                <w:bCs/>
              </w:rPr>
              <w:t>Hours</w:t>
            </w:r>
          </w:p>
        </w:tc>
      </w:tr>
      <w:tr w:rsidR="00443C8F" w14:paraId="6DB5543B" w14:textId="77777777">
        <w:trPr>
          <w:divId w:val="785849017"/>
        </w:trPr>
        <w:tc>
          <w:tcPr>
            <w:tcW w:w="0" w:type="auto"/>
            <w:tcBorders>
              <w:bottom w:val="single" w:sz="6" w:space="0" w:color="CCCCCC"/>
            </w:tcBorders>
            <w:tcMar>
              <w:top w:w="45" w:type="dxa"/>
              <w:left w:w="45" w:type="dxa"/>
              <w:bottom w:w="45" w:type="dxa"/>
              <w:right w:w="45" w:type="dxa"/>
            </w:tcMar>
            <w:vAlign w:val="center"/>
            <w:hideMark/>
          </w:tcPr>
          <w:p w14:paraId="3EFB3897" w14:textId="77777777" w:rsidR="00443C8F" w:rsidRDefault="00F631EC">
            <w:pPr>
              <w:rPr>
                <w:rFonts w:eastAsia="Times New Roman"/>
              </w:rPr>
            </w:pPr>
            <w:r>
              <w:rPr>
                <w:rFonts w:eastAsia="Times New Roman"/>
              </w:rPr>
              <w:t>Assessments</w:t>
            </w:r>
          </w:p>
        </w:tc>
        <w:tc>
          <w:tcPr>
            <w:tcW w:w="0" w:type="auto"/>
            <w:tcBorders>
              <w:bottom w:val="single" w:sz="6" w:space="0" w:color="CCCCCC"/>
            </w:tcBorders>
            <w:tcMar>
              <w:top w:w="45" w:type="dxa"/>
              <w:left w:w="45" w:type="dxa"/>
              <w:bottom w:w="45" w:type="dxa"/>
              <w:right w:w="45" w:type="dxa"/>
            </w:tcMar>
            <w:hideMark/>
          </w:tcPr>
          <w:p w14:paraId="46B6CBCD" w14:textId="77777777" w:rsidR="00443C8F" w:rsidRDefault="00F631EC">
            <w:pPr>
              <w:jc w:val="right"/>
              <w:rPr>
                <w:rFonts w:eastAsia="Times New Roman"/>
              </w:rPr>
            </w:pPr>
            <w:r>
              <w:rPr>
                <w:rFonts w:eastAsia="Times New Roman"/>
              </w:rPr>
              <w:t>33.00</w:t>
            </w:r>
          </w:p>
        </w:tc>
      </w:tr>
      <w:tr w:rsidR="00443C8F" w14:paraId="67D169F0" w14:textId="77777777">
        <w:trPr>
          <w:divId w:val="785849017"/>
        </w:trPr>
        <w:tc>
          <w:tcPr>
            <w:tcW w:w="0" w:type="auto"/>
            <w:tcBorders>
              <w:bottom w:val="single" w:sz="6" w:space="0" w:color="CCCCCC"/>
            </w:tcBorders>
            <w:tcMar>
              <w:top w:w="45" w:type="dxa"/>
              <w:left w:w="45" w:type="dxa"/>
              <w:bottom w:w="45" w:type="dxa"/>
              <w:right w:w="45" w:type="dxa"/>
            </w:tcMar>
            <w:vAlign w:val="center"/>
            <w:hideMark/>
          </w:tcPr>
          <w:p w14:paraId="606D56B0" w14:textId="77777777" w:rsidR="00443C8F" w:rsidRDefault="00F631EC">
            <w:pPr>
              <w:rPr>
                <w:rFonts w:eastAsia="Times New Roman"/>
              </w:rPr>
            </w:pPr>
            <w:ins w:id="25" w:author="Unknown">
              <w:r>
                <w:rPr>
                  <w:rFonts w:eastAsia="Times New Roman"/>
                </w:rPr>
                <w:t>Online Tutorials or Workshops</w:t>
              </w:r>
            </w:ins>
          </w:p>
        </w:tc>
        <w:tc>
          <w:tcPr>
            <w:tcW w:w="0" w:type="auto"/>
            <w:tcBorders>
              <w:bottom w:val="single" w:sz="6" w:space="0" w:color="CCCCCC"/>
            </w:tcBorders>
            <w:tcMar>
              <w:top w:w="45" w:type="dxa"/>
              <w:left w:w="45" w:type="dxa"/>
              <w:bottom w:w="45" w:type="dxa"/>
              <w:right w:w="45" w:type="dxa"/>
            </w:tcMar>
            <w:hideMark/>
          </w:tcPr>
          <w:p w14:paraId="5DA3967F" w14:textId="77777777" w:rsidR="00443C8F" w:rsidRDefault="00F631EC">
            <w:pPr>
              <w:jc w:val="right"/>
              <w:rPr>
                <w:rFonts w:eastAsia="Times New Roman"/>
              </w:rPr>
            </w:pPr>
            <w:ins w:id="26" w:author="Unknown">
              <w:r>
                <w:rPr>
                  <w:rFonts w:eastAsia="Times New Roman"/>
                </w:rPr>
                <w:t>52.00</w:t>
              </w:r>
            </w:ins>
          </w:p>
        </w:tc>
      </w:tr>
      <w:tr w:rsidR="00443C8F" w14:paraId="79F31673" w14:textId="77777777">
        <w:trPr>
          <w:divId w:val="785849017"/>
        </w:trPr>
        <w:tc>
          <w:tcPr>
            <w:tcW w:w="0" w:type="auto"/>
            <w:tcBorders>
              <w:bottom w:val="single" w:sz="6" w:space="0" w:color="CCCCCC"/>
            </w:tcBorders>
            <w:tcMar>
              <w:top w:w="45" w:type="dxa"/>
              <w:left w:w="45" w:type="dxa"/>
              <w:bottom w:w="45" w:type="dxa"/>
              <w:right w:w="45" w:type="dxa"/>
            </w:tcMar>
            <w:vAlign w:val="center"/>
            <w:hideMark/>
          </w:tcPr>
          <w:p w14:paraId="67DA1A4A" w14:textId="77777777" w:rsidR="00443C8F" w:rsidRDefault="00F631EC">
            <w:pPr>
              <w:rPr>
                <w:rFonts w:eastAsia="Times New Roman"/>
              </w:rPr>
            </w:pPr>
            <w:r>
              <w:rPr>
                <w:rFonts w:eastAsia="Times New Roman"/>
              </w:rPr>
              <w:t>Private Study</w:t>
            </w:r>
          </w:p>
        </w:tc>
        <w:tc>
          <w:tcPr>
            <w:tcW w:w="0" w:type="auto"/>
            <w:tcBorders>
              <w:bottom w:val="single" w:sz="6" w:space="0" w:color="CCCCCC"/>
            </w:tcBorders>
            <w:tcMar>
              <w:top w:w="45" w:type="dxa"/>
              <w:left w:w="45" w:type="dxa"/>
              <w:bottom w:w="45" w:type="dxa"/>
              <w:right w:w="45" w:type="dxa"/>
            </w:tcMar>
            <w:hideMark/>
          </w:tcPr>
          <w:p w14:paraId="352F7D9F" w14:textId="77777777" w:rsidR="00443C8F" w:rsidRDefault="00F631EC">
            <w:pPr>
              <w:jc w:val="right"/>
              <w:rPr>
                <w:rFonts w:eastAsia="Times New Roman"/>
              </w:rPr>
            </w:pPr>
            <w:r>
              <w:rPr>
                <w:rFonts w:eastAsia="Times New Roman"/>
              </w:rPr>
              <w:t>80.00</w:t>
            </w:r>
          </w:p>
        </w:tc>
      </w:tr>
      <w:tr w:rsidR="00443C8F" w14:paraId="73EA5C46" w14:textId="77777777">
        <w:trPr>
          <w:divId w:val="785849017"/>
        </w:trPr>
        <w:tc>
          <w:tcPr>
            <w:tcW w:w="0" w:type="auto"/>
            <w:tcBorders>
              <w:bottom w:val="single" w:sz="6" w:space="0" w:color="CCCCCC"/>
            </w:tcBorders>
            <w:tcMar>
              <w:top w:w="45" w:type="dxa"/>
              <w:left w:w="45" w:type="dxa"/>
              <w:bottom w:w="45" w:type="dxa"/>
              <w:right w:w="45" w:type="dxa"/>
            </w:tcMar>
            <w:vAlign w:val="center"/>
            <w:hideMark/>
          </w:tcPr>
          <w:p w14:paraId="7DB123DF" w14:textId="77777777" w:rsidR="00443C8F" w:rsidRDefault="00F631EC">
            <w:pPr>
              <w:rPr>
                <w:rFonts w:eastAsia="Times New Roman"/>
              </w:rPr>
            </w:pPr>
            <w:del w:id="27" w:author="Unknown">
              <w:r>
                <w:rPr>
                  <w:rFonts w:eastAsia="Times New Roman"/>
                </w:rPr>
                <w:delText>Workshops</w:delText>
              </w:r>
            </w:del>
          </w:p>
        </w:tc>
        <w:tc>
          <w:tcPr>
            <w:tcW w:w="0" w:type="auto"/>
            <w:tcBorders>
              <w:bottom w:val="single" w:sz="6" w:space="0" w:color="CCCCCC"/>
            </w:tcBorders>
            <w:tcMar>
              <w:top w:w="45" w:type="dxa"/>
              <w:left w:w="45" w:type="dxa"/>
              <w:bottom w:w="45" w:type="dxa"/>
              <w:right w:w="45" w:type="dxa"/>
            </w:tcMar>
            <w:hideMark/>
          </w:tcPr>
          <w:p w14:paraId="0FBA2A03" w14:textId="77777777" w:rsidR="00443C8F" w:rsidRDefault="00F631EC">
            <w:pPr>
              <w:jc w:val="right"/>
              <w:rPr>
                <w:rFonts w:eastAsia="Times New Roman"/>
              </w:rPr>
            </w:pPr>
            <w:del w:id="28" w:author="Unknown">
              <w:r>
                <w:rPr>
                  <w:rFonts w:eastAsia="Times New Roman"/>
                </w:rPr>
                <w:delText>52.00</w:delText>
              </w:r>
            </w:del>
          </w:p>
        </w:tc>
      </w:tr>
    </w:tbl>
    <w:p w14:paraId="00E2E990" w14:textId="77777777" w:rsidR="00443C8F" w:rsidRDefault="00443C8F">
      <w:pPr>
        <w:divId w:val="785849017"/>
        <w:rPr>
          <w:rFonts w:eastAsia="Times New Roman"/>
        </w:rPr>
      </w:pPr>
    </w:p>
    <w:p w14:paraId="1C26DDCE" w14:textId="77777777" w:rsidR="001B696C" w:rsidRDefault="001B696C" w:rsidP="006A38C7">
      <w:bookmarkStart w:id="29" w:name="StudentWorkload"/>
      <w:bookmarkEnd w:id="29"/>
    </w:p>
    <w:p w14:paraId="1A17ECEC" w14:textId="77777777" w:rsidR="006A38C7" w:rsidRDefault="00162F05" w:rsidP="006A38C7">
      <w:r>
        <w:pict w14:anchorId="1681023A">
          <v:rect id="_x0000_i1036" style="width:0;height:1.5pt" o:hralign="center" o:hrstd="t" o:hr="t" fillcolor="#a0a0a0" stroked="f"/>
        </w:pict>
      </w:r>
    </w:p>
    <w:p w14:paraId="22E8EAD9" w14:textId="77777777" w:rsidR="006A38C7" w:rsidRDefault="004B52C1" w:rsidP="009C3A64">
      <w:pPr>
        <w:keepNext/>
        <w:rPr>
          <w:b/>
          <w:sz w:val="28"/>
          <w:szCs w:val="28"/>
        </w:rPr>
      </w:pPr>
      <w:r>
        <w:rPr>
          <w:b/>
          <w:sz w:val="28"/>
          <w:szCs w:val="28"/>
        </w:rPr>
        <w:t>Assessment Details</w:t>
      </w:r>
    </w:p>
    <w:p w14:paraId="5C863F24" w14:textId="77777777" w:rsidR="007B1829" w:rsidRDefault="007B1829">
      <w:pPr>
        <w:keepNext/>
      </w:pPr>
    </w:p>
    <w:p w14:paraId="25312208" w14:textId="77777777" w:rsidR="00443C8F" w:rsidRDefault="00F631EC">
      <w:pPr>
        <w:divId w:val="600795025"/>
        <w:rPr>
          <w:rFonts w:eastAsia="Times New Roman"/>
          <w:sz w:val="24"/>
          <w:szCs w:val="24"/>
        </w:rPr>
      </w:pPr>
      <w:r>
        <w:rPr>
          <w:rStyle w:val="Strong"/>
          <w:rFonts w:eastAsia="Times New Roman"/>
        </w:rPr>
        <w:t>CSC8360 Semester 2, 2022 Online</w:t>
      </w:r>
      <w:r>
        <w:rPr>
          <w:rFonts w:eastAsia="Times New Roman"/>
        </w:rPr>
        <w:t xml:space="preserve"> (Active) </w:t>
      </w:r>
    </w:p>
    <w:p w14:paraId="68F355E2" w14:textId="77777777" w:rsidR="00443C8F" w:rsidRDefault="00F631EC">
      <w:pPr>
        <w:divId w:val="1465848733"/>
        <w:rPr>
          <w:rFonts w:eastAsia="Times New Roman"/>
        </w:rPr>
      </w:pPr>
      <w:r>
        <w:rPr>
          <w:rStyle w:val="Strong"/>
          <w:rFonts w:eastAsia="Times New Roman"/>
        </w:rPr>
        <w:t>CSC8360 Semester 2, 2022 Toowoomba On-campus</w:t>
      </w:r>
      <w:r>
        <w:rPr>
          <w:rFonts w:eastAsia="Times New Roman"/>
        </w:rPr>
        <w:t xml:space="preserve"> (UNKNOWN) </w:t>
      </w:r>
    </w:p>
    <w:p w14:paraId="5A32BC28" w14:textId="77777777" w:rsidR="00443C8F" w:rsidRDefault="00443C8F">
      <w:pPr>
        <w:divId w:val="814680747"/>
        <w:rPr>
          <w:rFonts w:eastAsia="Times New Roman"/>
        </w:rPr>
      </w:pPr>
    </w:p>
    <w:tbl>
      <w:tblPr>
        <w:tblW w:w="4750" w:type="pct"/>
        <w:tblCellMar>
          <w:top w:w="15" w:type="dxa"/>
          <w:left w:w="15" w:type="dxa"/>
          <w:bottom w:w="15" w:type="dxa"/>
          <w:right w:w="15" w:type="dxa"/>
        </w:tblCellMar>
        <w:tblLook w:val="04A0" w:firstRow="1" w:lastRow="0" w:firstColumn="1" w:lastColumn="0" w:noHBand="0" w:noVBand="1"/>
      </w:tblPr>
      <w:tblGrid>
        <w:gridCol w:w="2990"/>
        <w:gridCol w:w="1489"/>
        <w:gridCol w:w="1004"/>
        <w:gridCol w:w="1430"/>
        <w:gridCol w:w="2373"/>
        <w:gridCol w:w="799"/>
      </w:tblGrid>
      <w:tr w:rsidR="00443C8F" w14:paraId="3D909209" w14:textId="77777777">
        <w:trPr>
          <w:divId w:val="2111663141"/>
        </w:trPr>
        <w:tc>
          <w:tcPr>
            <w:tcW w:w="0" w:type="auto"/>
            <w:shd w:val="clear" w:color="auto" w:fill="CCCCCC"/>
            <w:tcMar>
              <w:top w:w="75" w:type="dxa"/>
              <w:left w:w="75" w:type="dxa"/>
              <w:bottom w:w="75" w:type="dxa"/>
              <w:right w:w="75" w:type="dxa"/>
            </w:tcMar>
            <w:vAlign w:val="center"/>
            <w:hideMark/>
          </w:tcPr>
          <w:p w14:paraId="67692A70" w14:textId="77777777" w:rsidR="00443C8F" w:rsidRDefault="00F631EC">
            <w:pPr>
              <w:rPr>
                <w:rFonts w:eastAsia="Times New Roman"/>
                <w:b/>
                <w:bCs/>
                <w:sz w:val="17"/>
                <w:szCs w:val="17"/>
              </w:rPr>
            </w:pPr>
            <w:r>
              <w:rPr>
                <w:rFonts w:eastAsia="Times New Roman"/>
                <w:b/>
                <w:bCs/>
                <w:sz w:val="17"/>
                <w:szCs w:val="17"/>
              </w:rPr>
              <w:t>Description</w:t>
            </w:r>
          </w:p>
        </w:tc>
        <w:tc>
          <w:tcPr>
            <w:tcW w:w="0" w:type="auto"/>
            <w:shd w:val="clear" w:color="auto" w:fill="CCCCCC"/>
            <w:tcMar>
              <w:top w:w="75" w:type="dxa"/>
              <w:left w:w="75" w:type="dxa"/>
              <w:bottom w:w="75" w:type="dxa"/>
              <w:right w:w="75" w:type="dxa"/>
            </w:tcMar>
            <w:vAlign w:val="center"/>
            <w:hideMark/>
          </w:tcPr>
          <w:p w14:paraId="488DF7B5" w14:textId="77777777" w:rsidR="00443C8F" w:rsidRDefault="00F631EC">
            <w:pPr>
              <w:jc w:val="center"/>
              <w:rPr>
                <w:rFonts w:eastAsia="Times New Roman"/>
                <w:b/>
                <w:bCs/>
                <w:sz w:val="17"/>
                <w:szCs w:val="17"/>
              </w:rPr>
            </w:pPr>
            <w:r>
              <w:rPr>
                <w:rFonts w:eastAsia="Times New Roman"/>
                <w:b/>
                <w:bCs/>
                <w:sz w:val="17"/>
                <w:szCs w:val="17"/>
              </w:rPr>
              <w:t>Marks out of</w:t>
            </w:r>
          </w:p>
        </w:tc>
        <w:tc>
          <w:tcPr>
            <w:tcW w:w="0" w:type="auto"/>
            <w:shd w:val="clear" w:color="auto" w:fill="CCCCCC"/>
            <w:tcMar>
              <w:top w:w="75" w:type="dxa"/>
              <w:left w:w="75" w:type="dxa"/>
              <w:bottom w:w="75" w:type="dxa"/>
              <w:right w:w="75" w:type="dxa"/>
            </w:tcMar>
            <w:vAlign w:val="center"/>
            <w:hideMark/>
          </w:tcPr>
          <w:p w14:paraId="0964BF9C" w14:textId="77777777" w:rsidR="00443C8F" w:rsidRDefault="00F631EC">
            <w:pPr>
              <w:jc w:val="center"/>
              <w:rPr>
                <w:rFonts w:eastAsia="Times New Roman"/>
                <w:b/>
                <w:bCs/>
                <w:sz w:val="17"/>
                <w:szCs w:val="17"/>
              </w:rPr>
            </w:pPr>
            <w:r>
              <w:rPr>
                <w:rFonts w:eastAsia="Times New Roman"/>
                <w:b/>
                <w:bCs/>
                <w:sz w:val="17"/>
                <w:szCs w:val="17"/>
              </w:rPr>
              <w:t>Wtg (%)</w:t>
            </w:r>
          </w:p>
        </w:tc>
        <w:tc>
          <w:tcPr>
            <w:tcW w:w="0" w:type="auto"/>
            <w:shd w:val="clear" w:color="auto" w:fill="CCCCCC"/>
            <w:tcMar>
              <w:top w:w="75" w:type="dxa"/>
              <w:left w:w="75" w:type="dxa"/>
              <w:bottom w:w="75" w:type="dxa"/>
              <w:right w:w="75" w:type="dxa"/>
            </w:tcMar>
            <w:vAlign w:val="center"/>
            <w:hideMark/>
          </w:tcPr>
          <w:p w14:paraId="791789E0" w14:textId="77777777" w:rsidR="00443C8F" w:rsidRDefault="00F631EC">
            <w:pPr>
              <w:jc w:val="center"/>
              <w:rPr>
                <w:rFonts w:eastAsia="Times New Roman"/>
                <w:b/>
                <w:bCs/>
                <w:sz w:val="17"/>
                <w:szCs w:val="17"/>
              </w:rPr>
            </w:pPr>
            <w:r>
              <w:rPr>
                <w:rFonts w:eastAsia="Times New Roman"/>
                <w:b/>
                <w:bCs/>
                <w:sz w:val="17"/>
                <w:szCs w:val="17"/>
              </w:rPr>
              <w:t>Due Date</w:t>
            </w:r>
          </w:p>
        </w:tc>
        <w:tc>
          <w:tcPr>
            <w:tcW w:w="0" w:type="auto"/>
            <w:shd w:val="clear" w:color="auto" w:fill="CCCCCC"/>
            <w:tcMar>
              <w:top w:w="75" w:type="dxa"/>
              <w:left w:w="75" w:type="dxa"/>
              <w:bottom w:w="75" w:type="dxa"/>
              <w:right w:w="75" w:type="dxa"/>
            </w:tcMar>
            <w:vAlign w:val="center"/>
            <w:hideMark/>
          </w:tcPr>
          <w:p w14:paraId="17115E26" w14:textId="77777777" w:rsidR="00443C8F" w:rsidRDefault="00F631EC">
            <w:pPr>
              <w:jc w:val="center"/>
              <w:rPr>
                <w:rFonts w:eastAsia="Times New Roman"/>
                <w:b/>
                <w:bCs/>
                <w:sz w:val="17"/>
                <w:szCs w:val="17"/>
              </w:rPr>
            </w:pPr>
            <w:r>
              <w:rPr>
                <w:rFonts w:eastAsia="Times New Roman"/>
                <w:b/>
                <w:bCs/>
                <w:sz w:val="17"/>
                <w:szCs w:val="17"/>
              </w:rPr>
              <w:t>Objectives Assessed</w:t>
            </w:r>
          </w:p>
        </w:tc>
        <w:tc>
          <w:tcPr>
            <w:tcW w:w="0" w:type="auto"/>
            <w:shd w:val="clear" w:color="auto" w:fill="CCCCCC"/>
            <w:tcMar>
              <w:top w:w="75" w:type="dxa"/>
              <w:left w:w="75" w:type="dxa"/>
              <w:bottom w:w="75" w:type="dxa"/>
              <w:right w:w="75" w:type="dxa"/>
            </w:tcMar>
            <w:vAlign w:val="center"/>
            <w:hideMark/>
          </w:tcPr>
          <w:p w14:paraId="10559061" w14:textId="77777777" w:rsidR="00443C8F" w:rsidRDefault="00F631EC">
            <w:pPr>
              <w:jc w:val="center"/>
              <w:rPr>
                <w:rFonts w:eastAsia="Times New Roman"/>
                <w:b/>
                <w:bCs/>
                <w:sz w:val="17"/>
                <w:szCs w:val="17"/>
              </w:rPr>
            </w:pPr>
            <w:r>
              <w:rPr>
                <w:rFonts w:eastAsia="Times New Roman"/>
                <w:b/>
                <w:bCs/>
                <w:sz w:val="17"/>
                <w:szCs w:val="17"/>
              </w:rPr>
              <w:t>Notes</w:t>
            </w:r>
          </w:p>
        </w:tc>
      </w:tr>
      <w:tr w:rsidR="00443C8F" w14:paraId="5AA0DA9C" w14:textId="77777777">
        <w:trPr>
          <w:divId w:val="2111663141"/>
        </w:trPr>
        <w:tc>
          <w:tcPr>
            <w:tcW w:w="0" w:type="auto"/>
            <w:tcBorders>
              <w:bottom w:val="single" w:sz="6" w:space="0" w:color="CCCCCC"/>
            </w:tcBorders>
            <w:tcMar>
              <w:top w:w="75" w:type="dxa"/>
              <w:left w:w="75" w:type="dxa"/>
              <w:bottom w:w="75" w:type="dxa"/>
              <w:right w:w="75" w:type="dxa"/>
            </w:tcMar>
            <w:vAlign w:val="center"/>
            <w:hideMark/>
          </w:tcPr>
          <w:p w14:paraId="6E3F30F8" w14:textId="77777777" w:rsidR="00443C8F" w:rsidRDefault="00F631EC">
            <w:pPr>
              <w:rPr>
                <w:rFonts w:eastAsia="Times New Roman"/>
                <w:sz w:val="17"/>
                <w:szCs w:val="17"/>
              </w:rPr>
            </w:pPr>
            <w:r>
              <w:rPr>
                <w:rFonts w:eastAsia="Times New Roman"/>
                <w:sz w:val="17"/>
                <w:szCs w:val="17"/>
              </w:rPr>
              <w:t>Channel Capacity Estimation</w:t>
            </w:r>
          </w:p>
        </w:tc>
        <w:tc>
          <w:tcPr>
            <w:tcW w:w="0" w:type="auto"/>
            <w:tcBorders>
              <w:bottom w:val="single" w:sz="6" w:space="0" w:color="CCCCCC"/>
            </w:tcBorders>
            <w:tcMar>
              <w:top w:w="75" w:type="dxa"/>
              <w:left w:w="75" w:type="dxa"/>
              <w:bottom w:w="75" w:type="dxa"/>
              <w:right w:w="75" w:type="dxa"/>
            </w:tcMar>
            <w:vAlign w:val="center"/>
            <w:hideMark/>
          </w:tcPr>
          <w:p w14:paraId="094681CC" w14:textId="77777777" w:rsidR="00443C8F" w:rsidRDefault="00F631EC">
            <w:pPr>
              <w:jc w:val="center"/>
              <w:rPr>
                <w:rFonts w:eastAsia="Times New Roman"/>
                <w:sz w:val="17"/>
                <w:szCs w:val="17"/>
              </w:rPr>
            </w:pPr>
            <w:r>
              <w:rPr>
                <w:rFonts w:eastAsia="Times New Roman"/>
                <w:sz w:val="17"/>
                <w:szCs w:val="17"/>
              </w:rPr>
              <w:t>10</w:t>
            </w:r>
          </w:p>
        </w:tc>
        <w:tc>
          <w:tcPr>
            <w:tcW w:w="0" w:type="auto"/>
            <w:tcBorders>
              <w:bottom w:val="single" w:sz="6" w:space="0" w:color="CCCCCC"/>
            </w:tcBorders>
            <w:tcMar>
              <w:top w:w="75" w:type="dxa"/>
              <w:left w:w="75" w:type="dxa"/>
              <w:bottom w:w="75" w:type="dxa"/>
              <w:right w:w="75" w:type="dxa"/>
            </w:tcMar>
            <w:vAlign w:val="center"/>
            <w:hideMark/>
          </w:tcPr>
          <w:p w14:paraId="70EE3191" w14:textId="77777777" w:rsidR="00443C8F" w:rsidRDefault="00F631EC">
            <w:pPr>
              <w:jc w:val="center"/>
              <w:rPr>
                <w:rFonts w:eastAsia="Times New Roman"/>
                <w:sz w:val="17"/>
                <w:szCs w:val="17"/>
              </w:rPr>
            </w:pPr>
            <w:r>
              <w:rPr>
                <w:rFonts w:eastAsia="Times New Roman"/>
                <w:sz w:val="17"/>
                <w:szCs w:val="17"/>
              </w:rPr>
              <w:t>10</w:t>
            </w:r>
          </w:p>
        </w:tc>
        <w:tc>
          <w:tcPr>
            <w:tcW w:w="0" w:type="auto"/>
            <w:tcBorders>
              <w:bottom w:val="single" w:sz="6" w:space="0" w:color="CCCCCC"/>
            </w:tcBorders>
            <w:tcMar>
              <w:top w:w="75" w:type="dxa"/>
              <w:left w:w="75" w:type="dxa"/>
              <w:bottom w:w="75" w:type="dxa"/>
              <w:right w:w="75" w:type="dxa"/>
            </w:tcMar>
            <w:vAlign w:val="center"/>
            <w:hideMark/>
          </w:tcPr>
          <w:p w14:paraId="7CF08C4C" w14:textId="77777777" w:rsidR="00443C8F" w:rsidRDefault="00F631EC">
            <w:pPr>
              <w:jc w:val="center"/>
              <w:rPr>
                <w:rFonts w:eastAsia="Times New Roman"/>
                <w:sz w:val="17"/>
                <w:szCs w:val="17"/>
              </w:rPr>
            </w:pPr>
            <w:r>
              <w:rPr>
                <w:rFonts w:eastAsia="Times New Roman"/>
                <w:sz w:val="17"/>
                <w:szCs w:val="17"/>
              </w:rPr>
              <w:t>29 Jul 2022</w:t>
            </w:r>
          </w:p>
        </w:tc>
        <w:tc>
          <w:tcPr>
            <w:tcW w:w="0" w:type="auto"/>
            <w:tcBorders>
              <w:bottom w:val="single" w:sz="6" w:space="0" w:color="CCCCCC"/>
            </w:tcBorders>
            <w:tcMar>
              <w:top w:w="75" w:type="dxa"/>
              <w:left w:w="75" w:type="dxa"/>
              <w:bottom w:w="75" w:type="dxa"/>
              <w:right w:w="75" w:type="dxa"/>
            </w:tcMar>
            <w:vAlign w:val="center"/>
            <w:hideMark/>
          </w:tcPr>
          <w:p w14:paraId="33432CEE" w14:textId="77777777" w:rsidR="00443C8F" w:rsidRDefault="00F631EC">
            <w:pPr>
              <w:jc w:val="center"/>
              <w:rPr>
                <w:rFonts w:eastAsia="Times New Roman"/>
                <w:sz w:val="17"/>
                <w:szCs w:val="17"/>
              </w:rPr>
            </w:pPr>
            <w:r>
              <w:rPr>
                <w:rFonts w:eastAsia="Times New Roman"/>
                <w:sz w:val="17"/>
                <w:szCs w:val="17"/>
              </w:rPr>
              <w:t xml:space="preserve">1,6,7,8 </w:t>
            </w:r>
          </w:p>
        </w:tc>
        <w:tc>
          <w:tcPr>
            <w:tcW w:w="0" w:type="auto"/>
            <w:tcBorders>
              <w:bottom w:val="single" w:sz="6" w:space="0" w:color="CCCCCC"/>
            </w:tcBorders>
            <w:tcMar>
              <w:top w:w="75" w:type="dxa"/>
              <w:left w:w="75" w:type="dxa"/>
              <w:bottom w:w="75" w:type="dxa"/>
              <w:right w:w="75" w:type="dxa"/>
            </w:tcMar>
            <w:vAlign w:val="center"/>
            <w:hideMark/>
          </w:tcPr>
          <w:p w14:paraId="331F80E7" w14:textId="77777777" w:rsidR="00443C8F" w:rsidRDefault="00443C8F">
            <w:pPr>
              <w:jc w:val="center"/>
              <w:rPr>
                <w:rFonts w:eastAsia="Times New Roman"/>
                <w:sz w:val="17"/>
                <w:szCs w:val="17"/>
              </w:rPr>
            </w:pPr>
          </w:p>
        </w:tc>
      </w:tr>
      <w:tr w:rsidR="00443C8F" w14:paraId="59C79B3B" w14:textId="77777777">
        <w:trPr>
          <w:divId w:val="2111663141"/>
        </w:trPr>
        <w:tc>
          <w:tcPr>
            <w:tcW w:w="0" w:type="auto"/>
            <w:tcBorders>
              <w:bottom w:val="single" w:sz="6" w:space="0" w:color="CCCCCC"/>
            </w:tcBorders>
            <w:tcMar>
              <w:top w:w="75" w:type="dxa"/>
              <w:left w:w="75" w:type="dxa"/>
              <w:bottom w:w="75" w:type="dxa"/>
              <w:right w:w="75" w:type="dxa"/>
            </w:tcMar>
            <w:vAlign w:val="center"/>
            <w:hideMark/>
          </w:tcPr>
          <w:p w14:paraId="67EF7174" w14:textId="77777777" w:rsidR="00443C8F" w:rsidRDefault="00F631EC">
            <w:pPr>
              <w:rPr>
                <w:rFonts w:eastAsia="Times New Roman"/>
                <w:sz w:val="17"/>
                <w:szCs w:val="17"/>
              </w:rPr>
            </w:pPr>
            <w:r>
              <w:rPr>
                <w:rFonts w:eastAsia="Times New Roman"/>
                <w:sz w:val="17"/>
                <w:szCs w:val="17"/>
              </w:rPr>
              <w:lastRenderedPageBreak/>
              <w:t>Wireless Distortion</w:t>
            </w:r>
          </w:p>
        </w:tc>
        <w:tc>
          <w:tcPr>
            <w:tcW w:w="0" w:type="auto"/>
            <w:tcBorders>
              <w:bottom w:val="single" w:sz="6" w:space="0" w:color="CCCCCC"/>
            </w:tcBorders>
            <w:tcMar>
              <w:top w:w="75" w:type="dxa"/>
              <w:left w:w="75" w:type="dxa"/>
              <w:bottom w:w="75" w:type="dxa"/>
              <w:right w:w="75" w:type="dxa"/>
            </w:tcMar>
            <w:vAlign w:val="center"/>
            <w:hideMark/>
          </w:tcPr>
          <w:p w14:paraId="67E066B9" w14:textId="77777777" w:rsidR="00443C8F" w:rsidRDefault="00F631EC">
            <w:pPr>
              <w:jc w:val="center"/>
              <w:rPr>
                <w:rFonts w:eastAsia="Times New Roman"/>
                <w:sz w:val="17"/>
                <w:szCs w:val="17"/>
              </w:rPr>
            </w:pPr>
            <w:r>
              <w:rPr>
                <w:rFonts w:eastAsia="Times New Roman"/>
                <w:sz w:val="17"/>
                <w:szCs w:val="17"/>
              </w:rPr>
              <w:t>20</w:t>
            </w:r>
          </w:p>
        </w:tc>
        <w:tc>
          <w:tcPr>
            <w:tcW w:w="0" w:type="auto"/>
            <w:tcBorders>
              <w:bottom w:val="single" w:sz="6" w:space="0" w:color="CCCCCC"/>
            </w:tcBorders>
            <w:tcMar>
              <w:top w:w="75" w:type="dxa"/>
              <w:left w:w="75" w:type="dxa"/>
              <w:bottom w:w="75" w:type="dxa"/>
              <w:right w:w="75" w:type="dxa"/>
            </w:tcMar>
            <w:vAlign w:val="center"/>
            <w:hideMark/>
          </w:tcPr>
          <w:p w14:paraId="26D1C384" w14:textId="77777777" w:rsidR="00443C8F" w:rsidRDefault="00F631EC">
            <w:pPr>
              <w:jc w:val="center"/>
              <w:rPr>
                <w:rFonts w:eastAsia="Times New Roman"/>
                <w:sz w:val="17"/>
                <w:szCs w:val="17"/>
              </w:rPr>
            </w:pPr>
            <w:r>
              <w:rPr>
                <w:rFonts w:eastAsia="Times New Roman"/>
                <w:sz w:val="17"/>
                <w:szCs w:val="17"/>
              </w:rPr>
              <w:t>10</w:t>
            </w:r>
          </w:p>
        </w:tc>
        <w:tc>
          <w:tcPr>
            <w:tcW w:w="0" w:type="auto"/>
            <w:tcBorders>
              <w:bottom w:val="single" w:sz="6" w:space="0" w:color="CCCCCC"/>
            </w:tcBorders>
            <w:tcMar>
              <w:top w:w="75" w:type="dxa"/>
              <w:left w:w="75" w:type="dxa"/>
              <w:bottom w:w="75" w:type="dxa"/>
              <w:right w:w="75" w:type="dxa"/>
            </w:tcMar>
            <w:vAlign w:val="center"/>
            <w:hideMark/>
          </w:tcPr>
          <w:p w14:paraId="58465F8A" w14:textId="77777777" w:rsidR="00443C8F" w:rsidRDefault="00F631EC">
            <w:pPr>
              <w:jc w:val="center"/>
              <w:rPr>
                <w:rFonts w:eastAsia="Times New Roman"/>
                <w:sz w:val="17"/>
                <w:szCs w:val="17"/>
              </w:rPr>
            </w:pPr>
            <w:r>
              <w:rPr>
                <w:rFonts w:eastAsia="Times New Roman"/>
                <w:sz w:val="17"/>
                <w:szCs w:val="17"/>
              </w:rPr>
              <w:t>12 Aug 2022</w:t>
            </w:r>
          </w:p>
        </w:tc>
        <w:tc>
          <w:tcPr>
            <w:tcW w:w="0" w:type="auto"/>
            <w:tcBorders>
              <w:bottom w:val="single" w:sz="6" w:space="0" w:color="CCCCCC"/>
            </w:tcBorders>
            <w:tcMar>
              <w:top w:w="75" w:type="dxa"/>
              <w:left w:w="75" w:type="dxa"/>
              <w:bottom w:w="75" w:type="dxa"/>
              <w:right w:w="75" w:type="dxa"/>
            </w:tcMar>
            <w:vAlign w:val="center"/>
            <w:hideMark/>
          </w:tcPr>
          <w:p w14:paraId="1ECC2101" w14:textId="77777777" w:rsidR="00443C8F" w:rsidRDefault="00F631EC">
            <w:pPr>
              <w:jc w:val="center"/>
              <w:rPr>
                <w:rFonts w:eastAsia="Times New Roman"/>
                <w:sz w:val="17"/>
                <w:szCs w:val="17"/>
              </w:rPr>
            </w:pPr>
            <w:r>
              <w:rPr>
                <w:rFonts w:eastAsia="Times New Roman"/>
                <w:sz w:val="17"/>
                <w:szCs w:val="17"/>
              </w:rPr>
              <w:t xml:space="preserve">2,4,5 </w:t>
            </w:r>
          </w:p>
        </w:tc>
        <w:tc>
          <w:tcPr>
            <w:tcW w:w="0" w:type="auto"/>
            <w:tcBorders>
              <w:bottom w:val="single" w:sz="6" w:space="0" w:color="CCCCCC"/>
            </w:tcBorders>
            <w:tcMar>
              <w:top w:w="75" w:type="dxa"/>
              <w:left w:w="75" w:type="dxa"/>
              <w:bottom w:w="75" w:type="dxa"/>
              <w:right w:w="75" w:type="dxa"/>
            </w:tcMar>
            <w:vAlign w:val="center"/>
            <w:hideMark/>
          </w:tcPr>
          <w:p w14:paraId="181ADE1C" w14:textId="77777777" w:rsidR="00443C8F" w:rsidRDefault="00443C8F">
            <w:pPr>
              <w:jc w:val="center"/>
              <w:rPr>
                <w:rFonts w:eastAsia="Times New Roman"/>
                <w:sz w:val="17"/>
                <w:szCs w:val="17"/>
              </w:rPr>
            </w:pPr>
          </w:p>
        </w:tc>
      </w:tr>
      <w:tr w:rsidR="00443C8F" w14:paraId="31291BC5" w14:textId="77777777">
        <w:trPr>
          <w:divId w:val="2111663141"/>
        </w:trPr>
        <w:tc>
          <w:tcPr>
            <w:tcW w:w="0" w:type="auto"/>
            <w:tcBorders>
              <w:bottom w:val="single" w:sz="6" w:space="0" w:color="CCCCCC"/>
            </w:tcBorders>
            <w:tcMar>
              <w:top w:w="75" w:type="dxa"/>
              <w:left w:w="75" w:type="dxa"/>
              <w:bottom w:w="75" w:type="dxa"/>
              <w:right w:w="75" w:type="dxa"/>
            </w:tcMar>
            <w:vAlign w:val="center"/>
            <w:hideMark/>
          </w:tcPr>
          <w:p w14:paraId="599B1613" w14:textId="77777777" w:rsidR="00443C8F" w:rsidRDefault="00F631EC">
            <w:pPr>
              <w:rPr>
                <w:rFonts w:eastAsia="Times New Roman"/>
                <w:sz w:val="17"/>
                <w:szCs w:val="17"/>
              </w:rPr>
            </w:pPr>
            <w:r>
              <w:rPr>
                <w:rFonts w:eastAsia="Times New Roman"/>
                <w:sz w:val="17"/>
                <w:szCs w:val="17"/>
              </w:rPr>
              <w:t>Service in Internet</w:t>
            </w:r>
          </w:p>
        </w:tc>
        <w:tc>
          <w:tcPr>
            <w:tcW w:w="0" w:type="auto"/>
            <w:tcBorders>
              <w:bottom w:val="single" w:sz="6" w:space="0" w:color="CCCCCC"/>
            </w:tcBorders>
            <w:tcMar>
              <w:top w:w="75" w:type="dxa"/>
              <w:left w:w="75" w:type="dxa"/>
              <w:bottom w:w="75" w:type="dxa"/>
              <w:right w:w="75" w:type="dxa"/>
            </w:tcMar>
            <w:vAlign w:val="center"/>
            <w:hideMark/>
          </w:tcPr>
          <w:p w14:paraId="2DAAC978" w14:textId="77777777" w:rsidR="00443C8F" w:rsidRDefault="00F631EC">
            <w:pPr>
              <w:jc w:val="center"/>
              <w:rPr>
                <w:rFonts w:eastAsia="Times New Roman"/>
                <w:sz w:val="17"/>
                <w:szCs w:val="17"/>
              </w:rPr>
            </w:pPr>
            <w:r>
              <w:rPr>
                <w:rFonts w:eastAsia="Times New Roman"/>
                <w:sz w:val="17"/>
                <w:szCs w:val="17"/>
              </w:rPr>
              <w:t>20</w:t>
            </w:r>
          </w:p>
        </w:tc>
        <w:tc>
          <w:tcPr>
            <w:tcW w:w="0" w:type="auto"/>
            <w:tcBorders>
              <w:bottom w:val="single" w:sz="6" w:space="0" w:color="CCCCCC"/>
            </w:tcBorders>
            <w:tcMar>
              <w:top w:w="75" w:type="dxa"/>
              <w:left w:w="75" w:type="dxa"/>
              <w:bottom w:w="75" w:type="dxa"/>
              <w:right w:w="75" w:type="dxa"/>
            </w:tcMar>
            <w:vAlign w:val="center"/>
            <w:hideMark/>
          </w:tcPr>
          <w:p w14:paraId="0BFFD005" w14:textId="77777777" w:rsidR="00443C8F" w:rsidRDefault="00F631EC">
            <w:pPr>
              <w:jc w:val="center"/>
              <w:rPr>
                <w:rFonts w:eastAsia="Times New Roman"/>
                <w:sz w:val="17"/>
                <w:szCs w:val="17"/>
              </w:rPr>
            </w:pPr>
            <w:r>
              <w:rPr>
                <w:rFonts w:eastAsia="Times New Roman"/>
                <w:sz w:val="17"/>
                <w:szCs w:val="17"/>
              </w:rPr>
              <w:t>30</w:t>
            </w:r>
          </w:p>
        </w:tc>
        <w:tc>
          <w:tcPr>
            <w:tcW w:w="0" w:type="auto"/>
            <w:tcBorders>
              <w:bottom w:val="single" w:sz="6" w:space="0" w:color="CCCCCC"/>
            </w:tcBorders>
            <w:tcMar>
              <w:top w:w="75" w:type="dxa"/>
              <w:left w:w="75" w:type="dxa"/>
              <w:bottom w:w="75" w:type="dxa"/>
              <w:right w:w="75" w:type="dxa"/>
            </w:tcMar>
            <w:vAlign w:val="center"/>
            <w:hideMark/>
          </w:tcPr>
          <w:p w14:paraId="6FDC17F8" w14:textId="77777777" w:rsidR="00443C8F" w:rsidRDefault="00F631EC">
            <w:pPr>
              <w:jc w:val="center"/>
              <w:rPr>
                <w:rFonts w:eastAsia="Times New Roman"/>
                <w:sz w:val="17"/>
                <w:szCs w:val="17"/>
              </w:rPr>
            </w:pPr>
            <w:r>
              <w:rPr>
                <w:rFonts w:eastAsia="Times New Roman"/>
                <w:sz w:val="17"/>
                <w:szCs w:val="17"/>
              </w:rPr>
              <w:t>02 Sep 2022</w:t>
            </w:r>
          </w:p>
        </w:tc>
        <w:tc>
          <w:tcPr>
            <w:tcW w:w="0" w:type="auto"/>
            <w:tcBorders>
              <w:bottom w:val="single" w:sz="6" w:space="0" w:color="CCCCCC"/>
            </w:tcBorders>
            <w:tcMar>
              <w:top w:w="75" w:type="dxa"/>
              <w:left w:w="75" w:type="dxa"/>
              <w:bottom w:w="75" w:type="dxa"/>
              <w:right w:w="75" w:type="dxa"/>
            </w:tcMar>
            <w:vAlign w:val="center"/>
            <w:hideMark/>
          </w:tcPr>
          <w:p w14:paraId="69908239" w14:textId="77777777" w:rsidR="00443C8F" w:rsidRDefault="00F631EC">
            <w:pPr>
              <w:jc w:val="center"/>
              <w:rPr>
                <w:rFonts w:eastAsia="Times New Roman"/>
                <w:sz w:val="17"/>
                <w:szCs w:val="17"/>
              </w:rPr>
            </w:pPr>
            <w:r>
              <w:rPr>
                <w:rFonts w:eastAsia="Times New Roman"/>
                <w:sz w:val="17"/>
                <w:szCs w:val="17"/>
              </w:rPr>
              <w:t xml:space="preserve">2,3,4,5 </w:t>
            </w:r>
          </w:p>
        </w:tc>
        <w:tc>
          <w:tcPr>
            <w:tcW w:w="0" w:type="auto"/>
            <w:tcBorders>
              <w:bottom w:val="single" w:sz="6" w:space="0" w:color="CCCCCC"/>
            </w:tcBorders>
            <w:tcMar>
              <w:top w:w="75" w:type="dxa"/>
              <w:left w:w="75" w:type="dxa"/>
              <w:bottom w:w="75" w:type="dxa"/>
              <w:right w:w="75" w:type="dxa"/>
            </w:tcMar>
            <w:vAlign w:val="center"/>
            <w:hideMark/>
          </w:tcPr>
          <w:p w14:paraId="67E0ABBB" w14:textId="77777777" w:rsidR="00443C8F" w:rsidRDefault="00443C8F">
            <w:pPr>
              <w:jc w:val="center"/>
              <w:rPr>
                <w:rFonts w:eastAsia="Times New Roman"/>
                <w:sz w:val="17"/>
                <w:szCs w:val="17"/>
              </w:rPr>
            </w:pPr>
          </w:p>
        </w:tc>
      </w:tr>
      <w:tr w:rsidR="00443C8F" w14:paraId="1A9E96E4" w14:textId="77777777">
        <w:trPr>
          <w:divId w:val="2111663141"/>
        </w:trPr>
        <w:tc>
          <w:tcPr>
            <w:tcW w:w="0" w:type="auto"/>
            <w:tcBorders>
              <w:bottom w:val="single" w:sz="6" w:space="0" w:color="CCCCCC"/>
            </w:tcBorders>
            <w:tcMar>
              <w:top w:w="75" w:type="dxa"/>
              <w:left w:w="75" w:type="dxa"/>
              <w:bottom w:w="75" w:type="dxa"/>
              <w:right w:w="75" w:type="dxa"/>
            </w:tcMar>
            <w:vAlign w:val="center"/>
            <w:hideMark/>
          </w:tcPr>
          <w:p w14:paraId="111B318E" w14:textId="77777777" w:rsidR="00443C8F" w:rsidRDefault="00F631EC">
            <w:pPr>
              <w:rPr>
                <w:rFonts w:eastAsia="Times New Roman"/>
                <w:sz w:val="17"/>
                <w:szCs w:val="17"/>
              </w:rPr>
            </w:pPr>
            <w:r>
              <w:rPr>
                <w:rFonts w:eastAsia="Times New Roman"/>
                <w:sz w:val="17"/>
                <w:szCs w:val="17"/>
              </w:rPr>
              <w:t>Report</w:t>
            </w:r>
          </w:p>
        </w:tc>
        <w:tc>
          <w:tcPr>
            <w:tcW w:w="0" w:type="auto"/>
            <w:tcBorders>
              <w:bottom w:val="single" w:sz="6" w:space="0" w:color="CCCCCC"/>
            </w:tcBorders>
            <w:tcMar>
              <w:top w:w="75" w:type="dxa"/>
              <w:left w:w="75" w:type="dxa"/>
              <w:bottom w:w="75" w:type="dxa"/>
              <w:right w:w="75" w:type="dxa"/>
            </w:tcMar>
            <w:vAlign w:val="center"/>
            <w:hideMark/>
          </w:tcPr>
          <w:p w14:paraId="5B48D805" w14:textId="77777777" w:rsidR="00443C8F" w:rsidRDefault="00F631EC">
            <w:pPr>
              <w:jc w:val="center"/>
              <w:rPr>
                <w:rFonts w:eastAsia="Times New Roman"/>
                <w:sz w:val="17"/>
                <w:szCs w:val="17"/>
              </w:rPr>
            </w:pPr>
            <w:r>
              <w:rPr>
                <w:rFonts w:eastAsia="Times New Roman"/>
                <w:sz w:val="17"/>
                <w:szCs w:val="17"/>
              </w:rPr>
              <w:t>100</w:t>
            </w:r>
          </w:p>
        </w:tc>
        <w:tc>
          <w:tcPr>
            <w:tcW w:w="0" w:type="auto"/>
            <w:tcBorders>
              <w:bottom w:val="single" w:sz="6" w:space="0" w:color="CCCCCC"/>
            </w:tcBorders>
            <w:tcMar>
              <w:top w:w="75" w:type="dxa"/>
              <w:left w:w="75" w:type="dxa"/>
              <w:bottom w:w="75" w:type="dxa"/>
              <w:right w:w="75" w:type="dxa"/>
            </w:tcMar>
            <w:vAlign w:val="center"/>
            <w:hideMark/>
          </w:tcPr>
          <w:p w14:paraId="149423F1" w14:textId="77777777" w:rsidR="00443C8F" w:rsidRDefault="00F631EC">
            <w:pPr>
              <w:jc w:val="center"/>
              <w:rPr>
                <w:rFonts w:eastAsia="Times New Roman"/>
                <w:sz w:val="17"/>
                <w:szCs w:val="17"/>
              </w:rPr>
            </w:pPr>
            <w:r>
              <w:rPr>
                <w:rFonts w:eastAsia="Times New Roman"/>
                <w:sz w:val="17"/>
                <w:szCs w:val="17"/>
              </w:rPr>
              <w:t>50</w:t>
            </w:r>
          </w:p>
        </w:tc>
        <w:tc>
          <w:tcPr>
            <w:tcW w:w="0" w:type="auto"/>
            <w:tcBorders>
              <w:bottom w:val="single" w:sz="6" w:space="0" w:color="CCCCCC"/>
            </w:tcBorders>
            <w:tcMar>
              <w:top w:w="75" w:type="dxa"/>
              <w:left w:w="75" w:type="dxa"/>
              <w:bottom w:w="75" w:type="dxa"/>
              <w:right w:w="75" w:type="dxa"/>
            </w:tcMar>
            <w:vAlign w:val="center"/>
            <w:hideMark/>
          </w:tcPr>
          <w:p w14:paraId="12338C27" w14:textId="77777777" w:rsidR="00443C8F" w:rsidRDefault="00F631EC">
            <w:pPr>
              <w:jc w:val="center"/>
              <w:rPr>
                <w:rFonts w:eastAsia="Times New Roman"/>
                <w:sz w:val="17"/>
                <w:szCs w:val="17"/>
              </w:rPr>
            </w:pPr>
            <w:r>
              <w:rPr>
                <w:rFonts w:eastAsia="Times New Roman"/>
                <w:sz w:val="17"/>
                <w:szCs w:val="17"/>
              </w:rPr>
              <w:t>14 Oct 2022</w:t>
            </w:r>
          </w:p>
        </w:tc>
        <w:tc>
          <w:tcPr>
            <w:tcW w:w="0" w:type="auto"/>
            <w:tcBorders>
              <w:bottom w:val="single" w:sz="6" w:space="0" w:color="CCCCCC"/>
            </w:tcBorders>
            <w:tcMar>
              <w:top w:w="75" w:type="dxa"/>
              <w:left w:w="75" w:type="dxa"/>
              <w:bottom w:w="75" w:type="dxa"/>
              <w:right w:w="75" w:type="dxa"/>
            </w:tcMar>
            <w:vAlign w:val="center"/>
            <w:hideMark/>
          </w:tcPr>
          <w:p w14:paraId="5E945F1A" w14:textId="77777777" w:rsidR="00443C8F" w:rsidRDefault="00F631EC">
            <w:pPr>
              <w:jc w:val="center"/>
              <w:rPr>
                <w:rFonts w:eastAsia="Times New Roman"/>
                <w:sz w:val="17"/>
                <w:szCs w:val="17"/>
              </w:rPr>
            </w:pPr>
            <w:r>
              <w:rPr>
                <w:rFonts w:eastAsia="Times New Roman"/>
                <w:sz w:val="17"/>
                <w:szCs w:val="17"/>
              </w:rPr>
              <w:t xml:space="preserve">1,2,3,4,5,6,7,8 </w:t>
            </w:r>
          </w:p>
        </w:tc>
        <w:tc>
          <w:tcPr>
            <w:tcW w:w="0" w:type="auto"/>
            <w:tcBorders>
              <w:bottom w:val="single" w:sz="6" w:space="0" w:color="CCCCCC"/>
            </w:tcBorders>
            <w:tcMar>
              <w:top w:w="75" w:type="dxa"/>
              <w:left w:w="75" w:type="dxa"/>
              <w:bottom w:w="75" w:type="dxa"/>
              <w:right w:w="75" w:type="dxa"/>
            </w:tcMar>
            <w:vAlign w:val="center"/>
            <w:hideMark/>
          </w:tcPr>
          <w:p w14:paraId="7D11455A" w14:textId="77777777" w:rsidR="00443C8F" w:rsidRDefault="00443C8F">
            <w:pPr>
              <w:jc w:val="center"/>
              <w:rPr>
                <w:rFonts w:eastAsia="Times New Roman"/>
                <w:sz w:val="17"/>
                <w:szCs w:val="17"/>
              </w:rPr>
            </w:pPr>
          </w:p>
        </w:tc>
      </w:tr>
    </w:tbl>
    <w:p w14:paraId="510F72C8" w14:textId="77777777" w:rsidR="00443C8F" w:rsidRDefault="00443C8F">
      <w:pPr>
        <w:divId w:val="2111663141"/>
        <w:rPr>
          <w:rFonts w:eastAsia="Times New Roman"/>
          <w:sz w:val="24"/>
          <w:szCs w:val="24"/>
        </w:rPr>
      </w:pPr>
    </w:p>
    <w:p w14:paraId="58B34735" w14:textId="77777777" w:rsidR="00443C8F" w:rsidRDefault="00443C8F">
      <w:pPr>
        <w:divId w:val="716053301"/>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1859"/>
        <w:gridCol w:w="1874"/>
      </w:tblGrid>
      <w:tr w:rsidR="00443C8F" w14:paraId="13381927" w14:textId="77777777">
        <w:trPr>
          <w:divId w:val="716053301"/>
          <w:tblCellSpacing w:w="15" w:type="dxa"/>
        </w:trPr>
        <w:tc>
          <w:tcPr>
            <w:tcW w:w="0" w:type="auto"/>
            <w:tcMar>
              <w:top w:w="75" w:type="dxa"/>
              <w:left w:w="75" w:type="dxa"/>
              <w:bottom w:w="75" w:type="dxa"/>
              <w:right w:w="75" w:type="dxa"/>
            </w:tcMar>
            <w:vAlign w:val="center"/>
            <w:hideMark/>
          </w:tcPr>
          <w:p w14:paraId="70BFB350" w14:textId="77777777" w:rsidR="00443C8F" w:rsidRDefault="00F631EC">
            <w:pPr>
              <w:jc w:val="center"/>
              <w:rPr>
                <w:rFonts w:eastAsia="Times New Roman"/>
                <w:b/>
                <w:bCs/>
              </w:rPr>
            </w:pPr>
            <w:r>
              <w:rPr>
                <w:rFonts w:eastAsia="Times New Roman"/>
                <w:b/>
                <w:bCs/>
              </w:rPr>
              <w:t>Secondary Hurdle - N</w:t>
            </w:r>
          </w:p>
        </w:tc>
        <w:tc>
          <w:tcPr>
            <w:tcW w:w="0" w:type="auto"/>
            <w:tcMar>
              <w:top w:w="75" w:type="dxa"/>
              <w:left w:w="75" w:type="dxa"/>
              <w:bottom w:w="75" w:type="dxa"/>
              <w:right w:w="75" w:type="dxa"/>
            </w:tcMar>
            <w:vAlign w:val="center"/>
            <w:hideMark/>
          </w:tcPr>
          <w:p w14:paraId="054EF5F5" w14:textId="77777777" w:rsidR="00443C8F" w:rsidRDefault="00F631EC">
            <w:pPr>
              <w:jc w:val="center"/>
              <w:rPr>
                <w:rFonts w:eastAsia="Times New Roman"/>
                <w:b/>
                <w:bCs/>
              </w:rPr>
            </w:pPr>
            <w:r>
              <w:rPr>
                <w:rFonts w:eastAsia="Times New Roman"/>
                <w:b/>
                <w:bCs/>
              </w:rPr>
              <w:t>Group A Pass - %</w:t>
            </w:r>
          </w:p>
        </w:tc>
        <w:tc>
          <w:tcPr>
            <w:tcW w:w="0" w:type="auto"/>
            <w:tcMar>
              <w:top w:w="75" w:type="dxa"/>
              <w:left w:w="75" w:type="dxa"/>
              <w:bottom w:w="75" w:type="dxa"/>
              <w:right w:w="75" w:type="dxa"/>
            </w:tcMar>
            <w:vAlign w:val="center"/>
            <w:hideMark/>
          </w:tcPr>
          <w:p w14:paraId="413E6F14" w14:textId="77777777" w:rsidR="00443C8F" w:rsidRDefault="00F631EC">
            <w:pPr>
              <w:jc w:val="center"/>
              <w:rPr>
                <w:rFonts w:eastAsia="Times New Roman"/>
                <w:b/>
                <w:bCs/>
              </w:rPr>
            </w:pPr>
            <w:r>
              <w:rPr>
                <w:rFonts w:eastAsia="Times New Roman"/>
                <w:b/>
                <w:bCs/>
              </w:rPr>
              <w:t>Group B Pass - %</w:t>
            </w:r>
          </w:p>
        </w:tc>
      </w:tr>
    </w:tbl>
    <w:p w14:paraId="6A299A33" w14:textId="77777777" w:rsidR="00443C8F" w:rsidRDefault="00443C8F">
      <w:pPr>
        <w:divId w:val="7160533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2718"/>
        <w:gridCol w:w="1339"/>
        <w:gridCol w:w="895"/>
        <w:gridCol w:w="1306"/>
        <w:gridCol w:w="950"/>
        <w:gridCol w:w="950"/>
        <w:gridCol w:w="984"/>
      </w:tblGrid>
      <w:tr w:rsidR="00443C8F" w14:paraId="077F9044" w14:textId="77777777">
        <w:trPr>
          <w:divId w:val="716053301"/>
        </w:trPr>
        <w:tc>
          <w:tcPr>
            <w:tcW w:w="0" w:type="auto"/>
            <w:shd w:val="clear" w:color="auto" w:fill="CCCCCC"/>
            <w:tcMar>
              <w:top w:w="75" w:type="dxa"/>
              <w:left w:w="75" w:type="dxa"/>
              <w:bottom w:w="75" w:type="dxa"/>
              <w:right w:w="75" w:type="dxa"/>
            </w:tcMar>
            <w:vAlign w:val="center"/>
            <w:hideMark/>
          </w:tcPr>
          <w:p w14:paraId="590D76BC" w14:textId="77777777" w:rsidR="00443C8F" w:rsidRDefault="00F631EC">
            <w:pPr>
              <w:rPr>
                <w:rFonts w:eastAsia="Times New Roman"/>
                <w:b/>
                <w:bCs/>
              </w:rPr>
            </w:pPr>
            <w:r>
              <w:rPr>
                <w:rFonts w:eastAsia="Times New Roman"/>
                <w:b/>
                <w:bCs/>
              </w:rPr>
              <w:t>Description</w:t>
            </w:r>
          </w:p>
        </w:tc>
        <w:tc>
          <w:tcPr>
            <w:tcW w:w="0" w:type="auto"/>
            <w:shd w:val="clear" w:color="auto" w:fill="CCCCCC"/>
            <w:tcMar>
              <w:top w:w="75" w:type="dxa"/>
              <w:left w:w="75" w:type="dxa"/>
              <w:bottom w:w="75" w:type="dxa"/>
              <w:right w:w="75" w:type="dxa"/>
            </w:tcMar>
            <w:vAlign w:val="center"/>
            <w:hideMark/>
          </w:tcPr>
          <w:p w14:paraId="7490ECD3" w14:textId="77777777" w:rsidR="00443C8F" w:rsidRDefault="00F631EC">
            <w:pPr>
              <w:jc w:val="center"/>
              <w:rPr>
                <w:rFonts w:eastAsia="Times New Roman"/>
                <w:b/>
                <w:bCs/>
              </w:rPr>
            </w:pPr>
            <w:r>
              <w:rPr>
                <w:rFonts w:eastAsia="Times New Roman"/>
                <w:b/>
                <w:bCs/>
              </w:rPr>
              <w:t>Marks out of</w:t>
            </w:r>
          </w:p>
        </w:tc>
        <w:tc>
          <w:tcPr>
            <w:tcW w:w="0" w:type="auto"/>
            <w:shd w:val="clear" w:color="auto" w:fill="CCCCCC"/>
            <w:tcMar>
              <w:top w:w="75" w:type="dxa"/>
              <w:left w:w="75" w:type="dxa"/>
              <w:bottom w:w="75" w:type="dxa"/>
              <w:right w:w="75" w:type="dxa"/>
            </w:tcMar>
            <w:vAlign w:val="center"/>
            <w:hideMark/>
          </w:tcPr>
          <w:p w14:paraId="76DA5562" w14:textId="77777777" w:rsidR="00443C8F" w:rsidRDefault="00F631EC">
            <w:pPr>
              <w:jc w:val="center"/>
              <w:rPr>
                <w:rFonts w:eastAsia="Times New Roman"/>
                <w:b/>
                <w:bCs/>
              </w:rPr>
            </w:pPr>
            <w:r>
              <w:rPr>
                <w:rFonts w:eastAsia="Times New Roman"/>
                <w:b/>
                <w:bCs/>
              </w:rPr>
              <w:t>Wtg (%)</w:t>
            </w:r>
          </w:p>
        </w:tc>
        <w:tc>
          <w:tcPr>
            <w:tcW w:w="0" w:type="auto"/>
            <w:shd w:val="clear" w:color="auto" w:fill="CCCCCC"/>
            <w:tcMar>
              <w:top w:w="75" w:type="dxa"/>
              <w:left w:w="75" w:type="dxa"/>
              <w:bottom w:w="75" w:type="dxa"/>
              <w:right w:w="75" w:type="dxa"/>
            </w:tcMar>
            <w:vAlign w:val="center"/>
            <w:hideMark/>
          </w:tcPr>
          <w:p w14:paraId="310A7ED3" w14:textId="77777777" w:rsidR="00443C8F" w:rsidRDefault="00F631EC">
            <w:pPr>
              <w:jc w:val="center"/>
              <w:rPr>
                <w:rFonts w:eastAsia="Times New Roman"/>
                <w:b/>
                <w:bCs/>
              </w:rPr>
            </w:pPr>
            <w:r>
              <w:rPr>
                <w:rFonts w:eastAsia="Times New Roman"/>
                <w:b/>
                <w:bCs/>
              </w:rPr>
              <w:t>Hurdle Type</w:t>
            </w:r>
          </w:p>
        </w:tc>
        <w:tc>
          <w:tcPr>
            <w:tcW w:w="0" w:type="auto"/>
            <w:shd w:val="clear" w:color="auto" w:fill="CCCCCC"/>
            <w:tcMar>
              <w:top w:w="75" w:type="dxa"/>
              <w:left w:w="75" w:type="dxa"/>
              <w:bottom w:w="75" w:type="dxa"/>
              <w:right w:w="75" w:type="dxa"/>
            </w:tcMar>
            <w:vAlign w:val="center"/>
            <w:hideMark/>
          </w:tcPr>
          <w:p w14:paraId="7AB01F9E" w14:textId="77777777" w:rsidR="00443C8F" w:rsidRDefault="00F631EC">
            <w:pPr>
              <w:jc w:val="center"/>
              <w:rPr>
                <w:rFonts w:eastAsia="Times New Roman"/>
                <w:b/>
                <w:bCs/>
              </w:rPr>
            </w:pPr>
            <w:r>
              <w:rPr>
                <w:rFonts w:eastAsia="Times New Roman"/>
                <w:b/>
                <w:bCs/>
              </w:rPr>
              <w:t>Group A</w:t>
            </w:r>
          </w:p>
        </w:tc>
        <w:tc>
          <w:tcPr>
            <w:tcW w:w="0" w:type="auto"/>
            <w:shd w:val="clear" w:color="auto" w:fill="CCCCCC"/>
            <w:tcMar>
              <w:top w:w="75" w:type="dxa"/>
              <w:left w:w="75" w:type="dxa"/>
              <w:bottom w:w="75" w:type="dxa"/>
              <w:right w:w="75" w:type="dxa"/>
            </w:tcMar>
            <w:vAlign w:val="center"/>
            <w:hideMark/>
          </w:tcPr>
          <w:p w14:paraId="51B9EEBA" w14:textId="77777777" w:rsidR="00443C8F" w:rsidRDefault="00F631EC">
            <w:pPr>
              <w:jc w:val="center"/>
              <w:rPr>
                <w:rFonts w:eastAsia="Times New Roman"/>
                <w:b/>
                <w:bCs/>
              </w:rPr>
            </w:pPr>
            <w:r>
              <w:rPr>
                <w:rFonts w:eastAsia="Times New Roman"/>
                <w:b/>
                <w:bCs/>
              </w:rPr>
              <w:t>Group B</w:t>
            </w:r>
          </w:p>
        </w:tc>
        <w:tc>
          <w:tcPr>
            <w:tcW w:w="0" w:type="auto"/>
            <w:shd w:val="clear" w:color="auto" w:fill="CCCCCC"/>
            <w:tcMar>
              <w:top w:w="75" w:type="dxa"/>
              <w:left w:w="75" w:type="dxa"/>
              <w:bottom w:w="75" w:type="dxa"/>
              <w:right w:w="75" w:type="dxa"/>
            </w:tcMar>
            <w:vAlign w:val="center"/>
            <w:hideMark/>
          </w:tcPr>
          <w:p w14:paraId="65083900" w14:textId="77777777" w:rsidR="00443C8F" w:rsidRDefault="00F631EC">
            <w:pPr>
              <w:jc w:val="center"/>
              <w:rPr>
                <w:rFonts w:eastAsia="Times New Roman"/>
                <w:b/>
                <w:bCs/>
              </w:rPr>
            </w:pPr>
            <w:r>
              <w:rPr>
                <w:rFonts w:eastAsia="Times New Roman"/>
                <w:b/>
                <w:bCs/>
              </w:rPr>
              <w:t>Pass (%)</w:t>
            </w:r>
          </w:p>
        </w:tc>
      </w:tr>
      <w:tr w:rsidR="00443C8F" w14:paraId="34B379B1" w14:textId="77777777">
        <w:trPr>
          <w:divId w:val="716053301"/>
        </w:trPr>
        <w:tc>
          <w:tcPr>
            <w:tcW w:w="0" w:type="auto"/>
            <w:tcBorders>
              <w:bottom w:val="single" w:sz="6" w:space="0" w:color="CCCCCC"/>
            </w:tcBorders>
            <w:tcMar>
              <w:top w:w="75" w:type="dxa"/>
              <w:left w:w="75" w:type="dxa"/>
              <w:bottom w:w="75" w:type="dxa"/>
              <w:right w:w="75" w:type="dxa"/>
            </w:tcMar>
            <w:vAlign w:val="center"/>
            <w:hideMark/>
          </w:tcPr>
          <w:p w14:paraId="43CE3D52" w14:textId="77777777" w:rsidR="00443C8F" w:rsidRDefault="00F631EC">
            <w:pPr>
              <w:rPr>
                <w:rFonts w:eastAsia="Times New Roman"/>
              </w:rPr>
            </w:pPr>
            <w:r>
              <w:rPr>
                <w:rFonts w:eastAsia="Times New Roman"/>
              </w:rPr>
              <w:t>Channel Capacity Estimation</w:t>
            </w:r>
          </w:p>
        </w:tc>
        <w:tc>
          <w:tcPr>
            <w:tcW w:w="0" w:type="auto"/>
            <w:tcBorders>
              <w:bottom w:val="single" w:sz="6" w:space="0" w:color="CCCCCC"/>
            </w:tcBorders>
            <w:tcMar>
              <w:top w:w="75" w:type="dxa"/>
              <w:left w:w="75" w:type="dxa"/>
              <w:bottom w:w="75" w:type="dxa"/>
              <w:right w:w="75" w:type="dxa"/>
            </w:tcMar>
            <w:vAlign w:val="center"/>
            <w:hideMark/>
          </w:tcPr>
          <w:p w14:paraId="5A134A9B" w14:textId="77777777" w:rsidR="00443C8F" w:rsidRDefault="00F631EC">
            <w:pPr>
              <w:jc w:val="center"/>
              <w:rPr>
                <w:rFonts w:eastAsia="Times New Roman"/>
              </w:rPr>
            </w:pPr>
            <w:r>
              <w:rPr>
                <w:rFonts w:eastAsia="Times New Roman"/>
              </w:rPr>
              <w:t>10</w:t>
            </w:r>
          </w:p>
        </w:tc>
        <w:tc>
          <w:tcPr>
            <w:tcW w:w="0" w:type="auto"/>
            <w:tcBorders>
              <w:bottom w:val="single" w:sz="6" w:space="0" w:color="CCCCCC"/>
            </w:tcBorders>
            <w:tcMar>
              <w:top w:w="75" w:type="dxa"/>
              <w:left w:w="75" w:type="dxa"/>
              <w:bottom w:w="75" w:type="dxa"/>
              <w:right w:w="75" w:type="dxa"/>
            </w:tcMar>
            <w:vAlign w:val="center"/>
            <w:hideMark/>
          </w:tcPr>
          <w:p w14:paraId="3121F1A7" w14:textId="77777777" w:rsidR="00443C8F" w:rsidRDefault="00F631EC">
            <w:pPr>
              <w:jc w:val="center"/>
              <w:rPr>
                <w:rFonts w:eastAsia="Times New Roman"/>
              </w:rPr>
            </w:pPr>
            <w:r>
              <w:rPr>
                <w:rFonts w:eastAsia="Times New Roman"/>
              </w:rPr>
              <w:t>10</w:t>
            </w:r>
          </w:p>
        </w:tc>
        <w:tc>
          <w:tcPr>
            <w:tcW w:w="0" w:type="auto"/>
            <w:tcBorders>
              <w:bottom w:val="single" w:sz="6" w:space="0" w:color="CCCCCC"/>
            </w:tcBorders>
            <w:tcMar>
              <w:top w:w="75" w:type="dxa"/>
              <w:left w:w="75" w:type="dxa"/>
              <w:bottom w:w="75" w:type="dxa"/>
              <w:right w:w="75" w:type="dxa"/>
            </w:tcMar>
            <w:vAlign w:val="center"/>
            <w:hideMark/>
          </w:tcPr>
          <w:p w14:paraId="7E40693C" w14:textId="77777777" w:rsidR="00443C8F" w:rsidRDefault="00443C8F">
            <w:pPr>
              <w:jc w:val="center"/>
              <w:rPr>
                <w:rFonts w:eastAsia="Times New Roman"/>
              </w:rPr>
            </w:pPr>
          </w:p>
        </w:tc>
        <w:tc>
          <w:tcPr>
            <w:tcW w:w="0" w:type="auto"/>
            <w:tcBorders>
              <w:bottom w:val="single" w:sz="6" w:space="0" w:color="CCCCCC"/>
            </w:tcBorders>
            <w:tcMar>
              <w:top w:w="75" w:type="dxa"/>
              <w:left w:w="75" w:type="dxa"/>
              <w:bottom w:w="75" w:type="dxa"/>
              <w:right w:w="75" w:type="dxa"/>
            </w:tcMar>
            <w:vAlign w:val="center"/>
            <w:hideMark/>
          </w:tcPr>
          <w:p w14:paraId="08120D46"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3793EE41"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4127F374" w14:textId="77777777" w:rsidR="00443C8F" w:rsidRDefault="00443C8F">
            <w:pPr>
              <w:jc w:val="center"/>
              <w:rPr>
                <w:rFonts w:eastAsia="Times New Roman"/>
                <w:szCs w:val="20"/>
              </w:rPr>
            </w:pPr>
          </w:p>
        </w:tc>
      </w:tr>
      <w:tr w:rsidR="00443C8F" w14:paraId="2AB79D5A" w14:textId="77777777">
        <w:trPr>
          <w:divId w:val="716053301"/>
        </w:trPr>
        <w:tc>
          <w:tcPr>
            <w:tcW w:w="0" w:type="auto"/>
            <w:tcBorders>
              <w:bottom w:val="single" w:sz="6" w:space="0" w:color="CCCCCC"/>
            </w:tcBorders>
            <w:tcMar>
              <w:top w:w="75" w:type="dxa"/>
              <w:left w:w="75" w:type="dxa"/>
              <w:bottom w:w="75" w:type="dxa"/>
              <w:right w:w="75" w:type="dxa"/>
            </w:tcMar>
            <w:vAlign w:val="center"/>
            <w:hideMark/>
          </w:tcPr>
          <w:p w14:paraId="645038E4" w14:textId="77777777" w:rsidR="00443C8F" w:rsidRDefault="00F631EC">
            <w:pPr>
              <w:rPr>
                <w:rFonts w:eastAsia="Times New Roman"/>
                <w:sz w:val="24"/>
                <w:szCs w:val="24"/>
              </w:rPr>
            </w:pPr>
            <w:r>
              <w:rPr>
                <w:rFonts w:eastAsia="Times New Roman"/>
              </w:rPr>
              <w:t>Wireless Distortion</w:t>
            </w:r>
          </w:p>
        </w:tc>
        <w:tc>
          <w:tcPr>
            <w:tcW w:w="0" w:type="auto"/>
            <w:tcBorders>
              <w:bottom w:val="single" w:sz="6" w:space="0" w:color="CCCCCC"/>
            </w:tcBorders>
            <w:tcMar>
              <w:top w:w="75" w:type="dxa"/>
              <w:left w:w="75" w:type="dxa"/>
              <w:bottom w:w="75" w:type="dxa"/>
              <w:right w:w="75" w:type="dxa"/>
            </w:tcMar>
            <w:vAlign w:val="center"/>
            <w:hideMark/>
          </w:tcPr>
          <w:p w14:paraId="74A36881" w14:textId="77777777" w:rsidR="00443C8F" w:rsidRDefault="00F631EC">
            <w:pPr>
              <w:jc w:val="center"/>
              <w:rPr>
                <w:rFonts w:eastAsia="Times New Roman"/>
              </w:rPr>
            </w:pPr>
            <w:r>
              <w:rPr>
                <w:rFonts w:eastAsia="Times New Roman"/>
              </w:rPr>
              <w:t>20</w:t>
            </w:r>
          </w:p>
        </w:tc>
        <w:tc>
          <w:tcPr>
            <w:tcW w:w="0" w:type="auto"/>
            <w:tcBorders>
              <w:bottom w:val="single" w:sz="6" w:space="0" w:color="CCCCCC"/>
            </w:tcBorders>
            <w:tcMar>
              <w:top w:w="75" w:type="dxa"/>
              <w:left w:w="75" w:type="dxa"/>
              <w:bottom w:w="75" w:type="dxa"/>
              <w:right w:w="75" w:type="dxa"/>
            </w:tcMar>
            <w:vAlign w:val="center"/>
            <w:hideMark/>
          </w:tcPr>
          <w:p w14:paraId="3BED095C" w14:textId="77777777" w:rsidR="00443C8F" w:rsidRDefault="00F631EC">
            <w:pPr>
              <w:jc w:val="center"/>
              <w:rPr>
                <w:rFonts w:eastAsia="Times New Roman"/>
              </w:rPr>
            </w:pPr>
            <w:r>
              <w:rPr>
                <w:rFonts w:eastAsia="Times New Roman"/>
              </w:rPr>
              <w:t>10</w:t>
            </w:r>
          </w:p>
        </w:tc>
        <w:tc>
          <w:tcPr>
            <w:tcW w:w="0" w:type="auto"/>
            <w:tcBorders>
              <w:bottom w:val="single" w:sz="6" w:space="0" w:color="CCCCCC"/>
            </w:tcBorders>
            <w:tcMar>
              <w:top w:w="75" w:type="dxa"/>
              <w:left w:w="75" w:type="dxa"/>
              <w:bottom w:w="75" w:type="dxa"/>
              <w:right w:w="75" w:type="dxa"/>
            </w:tcMar>
            <w:vAlign w:val="center"/>
            <w:hideMark/>
          </w:tcPr>
          <w:p w14:paraId="0F8CE8DD" w14:textId="77777777" w:rsidR="00443C8F" w:rsidRDefault="00443C8F">
            <w:pPr>
              <w:jc w:val="center"/>
              <w:rPr>
                <w:rFonts w:eastAsia="Times New Roman"/>
              </w:rPr>
            </w:pPr>
          </w:p>
        </w:tc>
        <w:tc>
          <w:tcPr>
            <w:tcW w:w="0" w:type="auto"/>
            <w:tcBorders>
              <w:bottom w:val="single" w:sz="6" w:space="0" w:color="CCCCCC"/>
            </w:tcBorders>
            <w:tcMar>
              <w:top w:w="75" w:type="dxa"/>
              <w:left w:w="75" w:type="dxa"/>
              <w:bottom w:w="75" w:type="dxa"/>
              <w:right w:w="75" w:type="dxa"/>
            </w:tcMar>
            <w:vAlign w:val="center"/>
            <w:hideMark/>
          </w:tcPr>
          <w:p w14:paraId="2BCE22FB"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1E20AF9B"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66FD9E87" w14:textId="77777777" w:rsidR="00443C8F" w:rsidRDefault="00443C8F">
            <w:pPr>
              <w:jc w:val="center"/>
              <w:rPr>
                <w:rFonts w:eastAsia="Times New Roman"/>
                <w:szCs w:val="20"/>
              </w:rPr>
            </w:pPr>
          </w:p>
        </w:tc>
      </w:tr>
      <w:tr w:rsidR="00443C8F" w14:paraId="789CA78E" w14:textId="77777777">
        <w:trPr>
          <w:divId w:val="716053301"/>
        </w:trPr>
        <w:tc>
          <w:tcPr>
            <w:tcW w:w="0" w:type="auto"/>
            <w:tcBorders>
              <w:bottom w:val="single" w:sz="6" w:space="0" w:color="CCCCCC"/>
            </w:tcBorders>
            <w:tcMar>
              <w:top w:w="75" w:type="dxa"/>
              <w:left w:w="75" w:type="dxa"/>
              <w:bottom w:w="75" w:type="dxa"/>
              <w:right w:w="75" w:type="dxa"/>
            </w:tcMar>
            <w:vAlign w:val="center"/>
            <w:hideMark/>
          </w:tcPr>
          <w:p w14:paraId="611C4648" w14:textId="77777777" w:rsidR="00443C8F" w:rsidRDefault="00F631EC">
            <w:pPr>
              <w:rPr>
                <w:rFonts w:eastAsia="Times New Roman"/>
                <w:sz w:val="24"/>
                <w:szCs w:val="24"/>
              </w:rPr>
            </w:pPr>
            <w:r>
              <w:rPr>
                <w:rFonts w:eastAsia="Times New Roman"/>
              </w:rPr>
              <w:t>Service in Internet</w:t>
            </w:r>
          </w:p>
        </w:tc>
        <w:tc>
          <w:tcPr>
            <w:tcW w:w="0" w:type="auto"/>
            <w:tcBorders>
              <w:bottom w:val="single" w:sz="6" w:space="0" w:color="CCCCCC"/>
            </w:tcBorders>
            <w:tcMar>
              <w:top w:w="75" w:type="dxa"/>
              <w:left w:w="75" w:type="dxa"/>
              <w:bottom w:w="75" w:type="dxa"/>
              <w:right w:w="75" w:type="dxa"/>
            </w:tcMar>
            <w:vAlign w:val="center"/>
            <w:hideMark/>
          </w:tcPr>
          <w:p w14:paraId="14C12807" w14:textId="77777777" w:rsidR="00443C8F" w:rsidRDefault="00F631EC">
            <w:pPr>
              <w:jc w:val="center"/>
              <w:rPr>
                <w:rFonts w:eastAsia="Times New Roman"/>
              </w:rPr>
            </w:pPr>
            <w:r>
              <w:rPr>
                <w:rFonts w:eastAsia="Times New Roman"/>
              </w:rPr>
              <w:t>20</w:t>
            </w:r>
          </w:p>
        </w:tc>
        <w:tc>
          <w:tcPr>
            <w:tcW w:w="0" w:type="auto"/>
            <w:tcBorders>
              <w:bottom w:val="single" w:sz="6" w:space="0" w:color="CCCCCC"/>
            </w:tcBorders>
            <w:tcMar>
              <w:top w:w="75" w:type="dxa"/>
              <w:left w:w="75" w:type="dxa"/>
              <w:bottom w:w="75" w:type="dxa"/>
              <w:right w:w="75" w:type="dxa"/>
            </w:tcMar>
            <w:vAlign w:val="center"/>
            <w:hideMark/>
          </w:tcPr>
          <w:p w14:paraId="51294F49" w14:textId="77777777" w:rsidR="00443C8F" w:rsidRDefault="00F631EC">
            <w:pPr>
              <w:jc w:val="center"/>
              <w:rPr>
                <w:rFonts w:eastAsia="Times New Roman"/>
              </w:rPr>
            </w:pPr>
            <w:r>
              <w:rPr>
                <w:rFonts w:eastAsia="Times New Roman"/>
              </w:rPr>
              <w:t>30</w:t>
            </w:r>
          </w:p>
        </w:tc>
        <w:tc>
          <w:tcPr>
            <w:tcW w:w="0" w:type="auto"/>
            <w:tcBorders>
              <w:bottom w:val="single" w:sz="6" w:space="0" w:color="CCCCCC"/>
            </w:tcBorders>
            <w:tcMar>
              <w:top w:w="75" w:type="dxa"/>
              <w:left w:w="75" w:type="dxa"/>
              <w:bottom w:w="75" w:type="dxa"/>
              <w:right w:w="75" w:type="dxa"/>
            </w:tcMar>
            <w:vAlign w:val="center"/>
            <w:hideMark/>
          </w:tcPr>
          <w:p w14:paraId="38D38CF2" w14:textId="77777777" w:rsidR="00443C8F" w:rsidRDefault="00443C8F">
            <w:pPr>
              <w:jc w:val="center"/>
              <w:rPr>
                <w:rFonts w:eastAsia="Times New Roman"/>
              </w:rPr>
            </w:pPr>
          </w:p>
        </w:tc>
        <w:tc>
          <w:tcPr>
            <w:tcW w:w="0" w:type="auto"/>
            <w:tcBorders>
              <w:bottom w:val="single" w:sz="6" w:space="0" w:color="CCCCCC"/>
            </w:tcBorders>
            <w:tcMar>
              <w:top w:w="75" w:type="dxa"/>
              <w:left w:w="75" w:type="dxa"/>
              <w:bottom w:w="75" w:type="dxa"/>
              <w:right w:w="75" w:type="dxa"/>
            </w:tcMar>
            <w:vAlign w:val="center"/>
            <w:hideMark/>
          </w:tcPr>
          <w:p w14:paraId="26D2E932"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0448EF5F"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7D13B892" w14:textId="77777777" w:rsidR="00443C8F" w:rsidRDefault="00443C8F">
            <w:pPr>
              <w:jc w:val="center"/>
              <w:rPr>
                <w:rFonts w:eastAsia="Times New Roman"/>
                <w:szCs w:val="20"/>
              </w:rPr>
            </w:pPr>
          </w:p>
        </w:tc>
      </w:tr>
      <w:tr w:rsidR="00443C8F" w14:paraId="1CCFCE85" w14:textId="77777777">
        <w:trPr>
          <w:divId w:val="716053301"/>
        </w:trPr>
        <w:tc>
          <w:tcPr>
            <w:tcW w:w="0" w:type="auto"/>
            <w:tcBorders>
              <w:bottom w:val="single" w:sz="6" w:space="0" w:color="CCCCCC"/>
            </w:tcBorders>
            <w:tcMar>
              <w:top w:w="75" w:type="dxa"/>
              <w:left w:w="75" w:type="dxa"/>
              <w:bottom w:w="75" w:type="dxa"/>
              <w:right w:w="75" w:type="dxa"/>
            </w:tcMar>
            <w:vAlign w:val="center"/>
            <w:hideMark/>
          </w:tcPr>
          <w:p w14:paraId="2CD4EFCB" w14:textId="77777777" w:rsidR="00443C8F" w:rsidRDefault="00F631EC">
            <w:pPr>
              <w:rPr>
                <w:rFonts w:eastAsia="Times New Roman"/>
                <w:sz w:val="24"/>
                <w:szCs w:val="24"/>
              </w:rPr>
            </w:pPr>
            <w:r>
              <w:rPr>
                <w:rFonts w:eastAsia="Times New Roman"/>
              </w:rPr>
              <w:t>Report</w:t>
            </w:r>
          </w:p>
        </w:tc>
        <w:tc>
          <w:tcPr>
            <w:tcW w:w="0" w:type="auto"/>
            <w:tcBorders>
              <w:bottom w:val="single" w:sz="6" w:space="0" w:color="CCCCCC"/>
            </w:tcBorders>
            <w:tcMar>
              <w:top w:w="75" w:type="dxa"/>
              <w:left w:w="75" w:type="dxa"/>
              <w:bottom w:w="75" w:type="dxa"/>
              <w:right w:w="75" w:type="dxa"/>
            </w:tcMar>
            <w:vAlign w:val="center"/>
            <w:hideMark/>
          </w:tcPr>
          <w:p w14:paraId="0000064F" w14:textId="77777777" w:rsidR="00443C8F" w:rsidRDefault="00F631EC">
            <w:pPr>
              <w:jc w:val="center"/>
              <w:rPr>
                <w:rFonts w:eastAsia="Times New Roman"/>
              </w:rPr>
            </w:pPr>
            <w:r>
              <w:rPr>
                <w:rFonts w:eastAsia="Times New Roman"/>
              </w:rPr>
              <w:t>100</w:t>
            </w:r>
          </w:p>
        </w:tc>
        <w:tc>
          <w:tcPr>
            <w:tcW w:w="0" w:type="auto"/>
            <w:tcBorders>
              <w:bottom w:val="single" w:sz="6" w:space="0" w:color="CCCCCC"/>
            </w:tcBorders>
            <w:tcMar>
              <w:top w:w="75" w:type="dxa"/>
              <w:left w:w="75" w:type="dxa"/>
              <w:bottom w:w="75" w:type="dxa"/>
              <w:right w:w="75" w:type="dxa"/>
            </w:tcMar>
            <w:vAlign w:val="center"/>
            <w:hideMark/>
          </w:tcPr>
          <w:p w14:paraId="1BFEA3B9" w14:textId="77777777" w:rsidR="00443C8F" w:rsidRDefault="00F631EC">
            <w:pPr>
              <w:jc w:val="center"/>
              <w:rPr>
                <w:rFonts w:eastAsia="Times New Roman"/>
              </w:rPr>
            </w:pPr>
            <w:r>
              <w:rPr>
                <w:rFonts w:eastAsia="Times New Roman"/>
              </w:rPr>
              <w:t>50</w:t>
            </w:r>
          </w:p>
        </w:tc>
        <w:tc>
          <w:tcPr>
            <w:tcW w:w="0" w:type="auto"/>
            <w:tcBorders>
              <w:bottom w:val="single" w:sz="6" w:space="0" w:color="CCCCCC"/>
            </w:tcBorders>
            <w:tcMar>
              <w:top w:w="75" w:type="dxa"/>
              <w:left w:w="75" w:type="dxa"/>
              <w:bottom w:w="75" w:type="dxa"/>
              <w:right w:w="75" w:type="dxa"/>
            </w:tcMar>
            <w:vAlign w:val="center"/>
            <w:hideMark/>
          </w:tcPr>
          <w:p w14:paraId="12DBAB54" w14:textId="77777777" w:rsidR="00443C8F" w:rsidRDefault="00443C8F">
            <w:pPr>
              <w:jc w:val="center"/>
              <w:rPr>
                <w:rFonts w:eastAsia="Times New Roman"/>
              </w:rPr>
            </w:pPr>
          </w:p>
        </w:tc>
        <w:tc>
          <w:tcPr>
            <w:tcW w:w="0" w:type="auto"/>
            <w:tcBorders>
              <w:bottom w:val="single" w:sz="6" w:space="0" w:color="CCCCCC"/>
            </w:tcBorders>
            <w:tcMar>
              <w:top w:w="75" w:type="dxa"/>
              <w:left w:w="75" w:type="dxa"/>
              <w:bottom w:w="75" w:type="dxa"/>
              <w:right w:w="75" w:type="dxa"/>
            </w:tcMar>
            <w:vAlign w:val="center"/>
            <w:hideMark/>
          </w:tcPr>
          <w:p w14:paraId="104882D8"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48D05D54" w14:textId="77777777" w:rsidR="00443C8F" w:rsidRDefault="00443C8F">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7C993694" w14:textId="77777777" w:rsidR="00443C8F" w:rsidRDefault="00443C8F">
            <w:pPr>
              <w:jc w:val="center"/>
              <w:rPr>
                <w:rFonts w:eastAsia="Times New Roman"/>
                <w:szCs w:val="20"/>
              </w:rPr>
            </w:pPr>
          </w:p>
        </w:tc>
      </w:tr>
    </w:tbl>
    <w:p w14:paraId="6B327671" w14:textId="77777777" w:rsidR="00443C8F" w:rsidRDefault="00162F05">
      <w:pPr>
        <w:divId w:val="716053301"/>
        <w:rPr>
          <w:rFonts w:eastAsia="Times New Roman"/>
          <w:sz w:val="24"/>
          <w:szCs w:val="24"/>
        </w:rPr>
      </w:pPr>
      <w:r>
        <w:rPr>
          <w:rFonts w:eastAsia="Times New Roman"/>
        </w:rPr>
        <w:pict w14:anchorId="6E3F1E52">
          <v:rect id="_x0000_i1037" style="width:0;height:1.5pt" o:hralign="center" o:hrstd="t" o:hr="t" fillcolor="#a0a0a0" stroked="f"/>
        </w:pict>
      </w:r>
    </w:p>
    <w:p w14:paraId="09F6BAC0" w14:textId="77777777" w:rsidR="00443C8F" w:rsidRDefault="00F631EC">
      <w:pPr>
        <w:divId w:val="241843550"/>
        <w:rPr>
          <w:rFonts w:eastAsia="Times New Roman"/>
        </w:rPr>
      </w:pPr>
      <w:r>
        <w:rPr>
          <w:rFonts w:eastAsia="Times New Roman"/>
        </w:rPr>
        <w:br/>
      </w:r>
      <w:r>
        <w:rPr>
          <w:rFonts w:eastAsia="Times New Roman"/>
          <w:sz w:val="27"/>
          <w:szCs w:val="27"/>
        </w:rPr>
        <w:t>New Assessment Details</w:t>
      </w:r>
      <w:r>
        <w:rPr>
          <w:rFonts w:eastAsia="Times New Roman"/>
        </w:rPr>
        <w:t xml:space="preserve"> </w:t>
      </w:r>
    </w:p>
    <w:tbl>
      <w:tblPr>
        <w:tblW w:w="4750" w:type="pct"/>
        <w:tblCellMar>
          <w:top w:w="15" w:type="dxa"/>
          <w:left w:w="15" w:type="dxa"/>
          <w:bottom w:w="15" w:type="dxa"/>
          <w:right w:w="15" w:type="dxa"/>
        </w:tblCellMar>
        <w:tblLook w:val="04A0" w:firstRow="1" w:lastRow="0" w:firstColumn="1" w:lastColumn="0" w:noHBand="0" w:noVBand="1"/>
      </w:tblPr>
      <w:tblGrid>
        <w:gridCol w:w="1039"/>
        <w:gridCol w:w="1069"/>
        <w:gridCol w:w="1313"/>
        <w:gridCol w:w="827"/>
        <w:gridCol w:w="961"/>
        <w:gridCol w:w="1200"/>
        <w:gridCol w:w="686"/>
        <w:gridCol w:w="498"/>
        <w:gridCol w:w="579"/>
        <w:gridCol w:w="1290"/>
        <w:gridCol w:w="623"/>
      </w:tblGrid>
      <w:tr w:rsidR="002602FF" w14:paraId="1F9B9243" w14:textId="77777777">
        <w:trPr>
          <w:divId w:val="241843550"/>
          <w:tblHeader/>
        </w:trPr>
        <w:tc>
          <w:tcPr>
            <w:tcW w:w="0" w:type="auto"/>
            <w:shd w:val="clear" w:color="auto" w:fill="CCCCCC"/>
            <w:tcMar>
              <w:top w:w="75" w:type="dxa"/>
              <w:left w:w="75" w:type="dxa"/>
              <w:bottom w:w="75" w:type="dxa"/>
              <w:right w:w="75" w:type="dxa"/>
            </w:tcMar>
            <w:vAlign w:val="center"/>
            <w:hideMark/>
          </w:tcPr>
          <w:p w14:paraId="5967083A" w14:textId="77777777" w:rsidR="00443C8F" w:rsidRDefault="00F631EC">
            <w:pPr>
              <w:rPr>
                <w:rFonts w:eastAsia="Times New Roman"/>
                <w:b/>
                <w:bCs/>
                <w:sz w:val="17"/>
                <w:szCs w:val="17"/>
              </w:rPr>
            </w:pPr>
            <w:r>
              <w:rPr>
                <w:rFonts w:eastAsia="Times New Roman"/>
                <w:b/>
                <w:bCs/>
                <w:sz w:val="17"/>
                <w:szCs w:val="17"/>
              </w:rPr>
              <w:t xml:space="preserve">Approach </w:t>
            </w:r>
          </w:p>
        </w:tc>
        <w:tc>
          <w:tcPr>
            <w:tcW w:w="0" w:type="auto"/>
            <w:shd w:val="clear" w:color="auto" w:fill="CCCCCC"/>
            <w:tcMar>
              <w:top w:w="75" w:type="dxa"/>
              <w:left w:w="75" w:type="dxa"/>
              <w:bottom w:w="75" w:type="dxa"/>
              <w:right w:w="75" w:type="dxa"/>
            </w:tcMar>
            <w:vAlign w:val="center"/>
            <w:hideMark/>
          </w:tcPr>
          <w:p w14:paraId="60B386EA" w14:textId="77777777" w:rsidR="00443C8F" w:rsidRDefault="00F631EC">
            <w:pPr>
              <w:rPr>
                <w:rFonts w:eastAsia="Times New Roman"/>
                <w:b/>
                <w:bCs/>
                <w:sz w:val="17"/>
                <w:szCs w:val="17"/>
              </w:rPr>
            </w:pPr>
            <w:r>
              <w:rPr>
                <w:rFonts w:eastAsia="Times New Roman"/>
                <w:b/>
                <w:bCs/>
                <w:sz w:val="17"/>
                <w:szCs w:val="17"/>
              </w:rPr>
              <w:t xml:space="preserve">Type </w:t>
            </w:r>
          </w:p>
        </w:tc>
        <w:tc>
          <w:tcPr>
            <w:tcW w:w="0" w:type="auto"/>
            <w:shd w:val="clear" w:color="auto" w:fill="CCCCCC"/>
            <w:tcMar>
              <w:top w:w="75" w:type="dxa"/>
              <w:left w:w="75" w:type="dxa"/>
              <w:bottom w:w="75" w:type="dxa"/>
              <w:right w:w="75" w:type="dxa"/>
            </w:tcMar>
            <w:vAlign w:val="center"/>
            <w:hideMark/>
          </w:tcPr>
          <w:p w14:paraId="624BA3C9" w14:textId="77777777" w:rsidR="00443C8F" w:rsidRDefault="00F631EC">
            <w:pPr>
              <w:rPr>
                <w:rFonts w:eastAsia="Times New Roman"/>
                <w:b/>
                <w:bCs/>
                <w:sz w:val="17"/>
                <w:szCs w:val="17"/>
              </w:rPr>
            </w:pPr>
            <w:r>
              <w:rPr>
                <w:rFonts w:eastAsia="Times New Roman"/>
                <w:b/>
                <w:bCs/>
                <w:sz w:val="17"/>
                <w:szCs w:val="17"/>
              </w:rPr>
              <w:t xml:space="preserve">Item </w:t>
            </w:r>
          </w:p>
        </w:tc>
        <w:tc>
          <w:tcPr>
            <w:tcW w:w="0" w:type="auto"/>
            <w:shd w:val="clear" w:color="auto" w:fill="CCCCCC"/>
            <w:tcMar>
              <w:top w:w="75" w:type="dxa"/>
              <w:left w:w="75" w:type="dxa"/>
              <w:bottom w:w="75" w:type="dxa"/>
              <w:right w:w="75" w:type="dxa"/>
            </w:tcMar>
            <w:vAlign w:val="center"/>
            <w:hideMark/>
          </w:tcPr>
          <w:p w14:paraId="0AD73BA0" w14:textId="77777777" w:rsidR="00443C8F" w:rsidRDefault="00F631EC">
            <w:pPr>
              <w:jc w:val="center"/>
              <w:rPr>
                <w:rFonts w:eastAsia="Times New Roman"/>
                <w:b/>
                <w:bCs/>
                <w:sz w:val="17"/>
                <w:szCs w:val="17"/>
              </w:rPr>
            </w:pPr>
            <w:r>
              <w:rPr>
                <w:rFonts w:eastAsia="Times New Roman"/>
                <w:b/>
                <w:bCs/>
                <w:sz w:val="17"/>
                <w:szCs w:val="17"/>
              </w:rPr>
              <w:t xml:space="preserve">Item Number </w:t>
            </w:r>
          </w:p>
        </w:tc>
        <w:tc>
          <w:tcPr>
            <w:tcW w:w="0" w:type="auto"/>
            <w:shd w:val="clear" w:color="auto" w:fill="CCCCCC"/>
            <w:tcMar>
              <w:top w:w="75" w:type="dxa"/>
              <w:left w:w="75" w:type="dxa"/>
              <w:bottom w:w="75" w:type="dxa"/>
              <w:right w:w="75" w:type="dxa"/>
            </w:tcMar>
            <w:vAlign w:val="center"/>
            <w:hideMark/>
          </w:tcPr>
          <w:p w14:paraId="7E172849" w14:textId="77777777" w:rsidR="00443C8F" w:rsidRDefault="00F631EC">
            <w:pPr>
              <w:jc w:val="center"/>
              <w:rPr>
                <w:rFonts w:eastAsia="Times New Roman"/>
                <w:b/>
                <w:bCs/>
                <w:sz w:val="17"/>
                <w:szCs w:val="17"/>
              </w:rPr>
            </w:pPr>
            <w:r>
              <w:rPr>
                <w:rFonts w:eastAsia="Times New Roman"/>
                <w:b/>
                <w:bCs/>
                <w:sz w:val="17"/>
                <w:szCs w:val="17"/>
              </w:rPr>
              <w:t xml:space="preserve">Multipart Item Number </w:t>
            </w:r>
          </w:p>
        </w:tc>
        <w:tc>
          <w:tcPr>
            <w:tcW w:w="0" w:type="auto"/>
            <w:shd w:val="clear" w:color="auto" w:fill="CCCCCC"/>
            <w:tcMar>
              <w:top w:w="75" w:type="dxa"/>
              <w:left w:w="75" w:type="dxa"/>
              <w:bottom w:w="75" w:type="dxa"/>
              <w:right w:w="75" w:type="dxa"/>
            </w:tcMar>
            <w:vAlign w:val="center"/>
            <w:hideMark/>
          </w:tcPr>
          <w:p w14:paraId="59717D71" w14:textId="77777777" w:rsidR="00443C8F" w:rsidRDefault="00F631EC">
            <w:pPr>
              <w:rPr>
                <w:rFonts w:eastAsia="Times New Roman"/>
                <w:b/>
                <w:bCs/>
                <w:sz w:val="17"/>
                <w:szCs w:val="17"/>
              </w:rPr>
            </w:pPr>
            <w:r>
              <w:rPr>
                <w:rFonts w:eastAsia="Times New Roman"/>
                <w:b/>
                <w:bCs/>
                <w:sz w:val="17"/>
                <w:szCs w:val="17"/>
              </w:rPr>
              <w:t xml:space="preserve">Group Assessment </w:t>
            </w:r>
          </w:p>
        </w:tc>
        <w:tc>
          <w:tcPr>
            <w:tcW w:w="0" w:type="auto"/>
            <w:shd w:val="clear" w:color="auto" w:fill="CCCCCC"/>
            <w:tcMar>
              <w:top w:w="75" w:type="dxa"/>
              <w:left w:w="75" w:type="dxa"/>
              <w:bottom w:w="75" w:type="dxa"/>
              <w:right w:w="75" w:type="dxa"/>
            </w:tcMar>
            <w:vAlign w:val="center"/>
            <w:hideMark/>
          </w:tcPr>
          <w:p w14:paraId="71E63AE1" w14:textId="77777777" w:rsidR="00443C8F" w:rsidRDefault="00F631EC">
            <w:pPr>
              <w:jc w:val="center"/>
              <w:rPr>
                <w:rFonts w:eastAsia="Times New Roman"/>
                <w:b/>
                <w:bCs/>
                <w:sz w:val="17"/>
                <w:szCs w:val="17"/>
              </w:rPr>
            </w:pPr>
            <w:r>
              <w:rPr>
                <w:rFonts w:eastAsia="Times New Roman"/>
                <w:b/>
                <w:bCs/>
                <w:sz w:val="17"/>
                <w:szCs w:val="17"/>
              </w:rPr>
              <w:t xml:space="preserve">Marks out of </w:t>
            </w:r>
          </w:p>
        </w:tc>
        <w:tc>
          <w:tcPr>
            <w:tcW w:w="0" w:type="auto"/>
            <w:shd w:val="clear" w:color="auto" w:fill="CCCCCC"/>
            <w:tcMar>
              <w:top w:w="75" w:type="dxa"/>
              <w:left w:w="75" w:type="dxa"/>
              <w:bottom w:w="75" w:type="dxa"/>
              <w:right w:w="75" w:type="dxa"/>
            </w:tcMar>
            <w:vAlign w:val="center"/>
            <w:hideMark/>
          </w:tcPr>
          <w:p w14:paraId="286DB9FC" w14:textId="77777777" w:rsidR="00443C8F" w:rsidRDefault="00F631EC">
            <w:pPr>
              <w:jc w:val="center"/>
              <w:rPr>
                <w:rFonts w:eastAsia="Times New Roman"/>
                <w:b/>
                <w:bCs/>
                <w:sz w:val="17"/>
                <w:szCs w:val="17"/>
              </w:rPr>
            </w:pPr>
            <w:r>
              <w:rPr>
                <w:rFonts w:eastAsia="Times New Roman"/>
                <w:b/>
                <w:bCs/>
                <w:sz w:val="17"/>
                <w:szCs w:val="17"/>
              </w:rPr>
              <w:t xml:space="preserve">Wtg (%) </w:t>
            </w:r>
          </w:p>
        </w:tc>
        <w:tc>
          <w:tcPr>
            <w:tcW w:w="0" w:type="auto"/>
            <w:shd w:val="clear" w:color="auto" w:fill="CCCCCC"/>
            <w:tcMar>
              <w:top w:w="75" w:type="dxa"/>
              <w:left w:w="75" w:type="dxa"/>
              <w:bottom w:w="75" w:type="dxa"/>
              <w:right w:w="75" w:type="dxa"/>
            </w:tcMar>
            <w:vAlign w:val="center"/>
            <w:hideMark/>
          </w:tcPr>
          <w:p w14:paraId="1484AFEC" w14:textId="77777777" w:rsidR="00443C8F" w:rsidRDefault="00F631EC">
            <w:pPr>
              <w:jc w:val="center"/>
              <w:rPr>
                <w:rFonts w:eastAsia="Times New Roman"/>
                <w:b/>
                <w:bCs/>
                <w:sz w:val="17"/>
                <w:szCs w:val="17"/>
              </w:rPr>
            </w:pPr>
            <w:r>
              <w:rPr>
                <w:rFonts w:eastAsia="Times New Roman"/>
                <w:b/>
                <w:bCs/>
                <w:sz w:val="17"/>
                <w:szCs w:val="17"/>
              </w:rPr>
              <w:t xml:space="preserve">Due Date </w:t>
            </w:r>
          </w:p>
        </w:tc>
        <w:tc>
          <w:tcPr>
            <w:tcW w:w="0" w:type="auto"/>
            <w:shd w:val="clear" w:color="auto" w:fill="CCCCCC"/>
            <w:tcMar>
              <w:top w:w="75" w:type="dxa"/>
              <w:left w:w="75" w:type="dxa"/>
              <w:bottom w:w="75" w:type="dxa"/>
              <w:right w:w="75" w:type="dxa"/>
            </w:tcMar>
            <w:vAlign w:val="center"/>
            <w:hideMark/>
          </w:tcPr>
          <w:p w14:paraId="415DAD20" w14:textId="77777777" w:rsidR="00443C8F" w:rsidRDefault="00F631EC">
            <w:pPr>
              <w:rPr>
                <w:rFonts w:eastAsia="Times New Roman"/>
                <w:b/>
                <w:bCs/>
                <w:sz w:val="17"/>
                <w:szCs w:val="17"/>
              </w:rPr>
            </w:pPr>
            <w:r>
              <w:rPr>
                <w:rFonts w:eastAsia="Times New Roman"/>
                <w:b/>
                <w:bCs/>
                <w:sz w:val="17"/>
                <w:szCs w:val="17"/>
              </w:rPr>
              <w:t xml:space="preserve">Objectives Assessed </w:t>
            </w:r>
          </w:p>
        </w:tc>
        <w:tc>
          <w:tcPr>
            <w:tcW w:w="0" w:type="auto"/>
            <w:shd w:val="clear" w:color="auto" w:fill="CCCCCC"/>
            <w:tcMar>
              <w:top w:w="75" w:type="dxa"/>
              <w:left w:w="75" w:type="dxa"/>
              <w:bottom w:w="75" w:type="dxa"/>
              <w:right w:w="75" w:type="dxa"/>
            </w:tcMar>
            <w:vAlign w:val="center"/>
            <w:hideMark/>
          </w:tcPr>
          <w:p w14:paraId="41C78DE6" w14:textId="77777777" w:rsidR="00443C8F" w:rsidRDefault="00F631EC">
            <w:pPr>
              <w:rPr>
                <w:rFonts w:eastAsia="Times New Roman"/>
                <w:sz w:val="17"/>
                <w:szCs w:val="17"/>
              </w:rPr>
            </w:pPr>
            <w:r>
              <w:rPr>
                <w:rStyle w:val="Strong"/>
                <w:rFonts w:eastAsia="Times New Roman"/>
                <w:sz w:val="17"/>
                <w:szCs w:val="17"/>
              </w:rPr>
              <w:t xml:space="preserve">Notes </w:t>
            </w:r>
          </w:p>
        </w:tc>
      </w:tr>
      <w:tr w:rsidR="002602FF" w14:paraId="7BCF7FB0" w14:textId="77777777">
        <w:trPr>
          <w:divId w:val="241843550"/>
          <w:trHeight w:val="300"/>
        </w:trPr>
        <w:tc>
          <w:tcPr>
            <w:tcW w:w="0" w:type="auto"/>
            <w:tcBorders>
              <w:bottom w:val="single" w:sz="6" w:space="0" w:color="CCCCCC"/>
            </w:tcBorders>
            <w:tcMar>
              <w:top w:w="75" w:type="dxa"/>
              <w:left w:w="75" w:type="dxa"/>
              <w:bottom w:w="75" w:type="dxa"/>
              <w:right w:w="75" w:type="dxa"/>
            </w:tcMar>
            <w:vAlign w:val="center"/>
            <w:hideMark/>
          </w:tcPr>
          <w:p w14:paraId="2E46E8C9" w14:textId="2AC5ED14" w:rsidR="005D7B79" w:rsidRDefault="005D7B79" w:rsidP="005D7B79">
            <w:pPr>
              <w:rPr>
                <w:rFonts w:eastAsia="Times New Roman"/>
                <w:sz w:val="17"/>
                <w:szCs w:val="17"/>
              </w:rPr>
            </w:pPr>
            <w:ins w:id="30" w:author="Xiaohui Tao" w:date="2021-10-14T21:24:00Z">
              <w:r>
                <w:rPr>
                  <w:rFonts w:eastAsia="Times New Roman"/>
                  <w:sz w:val="17"/>
                  <w:szCs w:val="17"/>
                </w:rPr>
                <w:t xml:space="preserve">Assignment </w:t>
              </w:r>
            </w:ins>
          </w:p>
        </w:tc>
        <w:tc>
          <w:tcPr>
            <w:tcW w:w="0" w:type="auto"/>
            <w:tcBorders>
              <w:bottom w:val="single" w:sz="6" w:space="0" w:color="CCCCCC"/>
            </w:tcBorders>
            <w:tcMar>
              <w:top w:w="75" w:type="dxa"/>
              <w:left w:w="75" w:type="dxa"/>
              <w:bottom w:w="75" w:type="dxa"/>
              <w:right w:w="75" w:type="dxa"/>
            </w:tcMar>
            <w:vAlign w:val="center"/>
            <w:hideMark/>
          </w:tcPr>
          <w:p w14:paraId="715D35B1" w14:textId="2B4BB949" w:rsidR="005D7B79" w:rsidRDefault="005D7B79" w:rsidP="005D7B79">
            <w:pPr>
              <w:rPr>
                <w:rFonts w:eastAsia="Times New Roman"/>
                <w:szCs w:val="20"/>
              </w:rPr>
            </w:pPr>
            <w:ins w:id="31" w:author="Xiaohui Tao" w:date="2021-10-14T21:24:00Z">
              <w:r>
                <w:rPr>
                  <w:rFonts w:eastAsia="Times New Roman"/>
                  <w:szCs w:val="20"/>
                </w:rPr>
                <w:t>Written</w:t>
              </w:r>
            </w:ins>
          </w:p>
        </w:tc>
        <w:tc>
          <w:tcPr>
            <w:tcW w:w="0" w:type="auto"/>
            <w:tcBorders>
              <w:bottom w:val="single" w:sz="6" w:space="0" w:color="CCCCCC"/>
            </w:tcBorders>
            <w:tcMar>
              <w:top w:w="75" w:type="dxa"/>
              <w:left w:w="75" w:type="dxa"/>
              <w:bottom w:w="75" w:type="dxa"/>
              <w:right w:w="75" w:type="dxa"/>
            </w:tcMar>
            <w:vAlign w:val="center"/>
            <w:hideMark/>
          </w:tcPr>
          <w:p w14:paraId="1FE1BCDE" w14:textId="04F660CD" w:rsidR="005D7B79" w:rsidRDefault="005D7B79" w:rsidP="005D7B79">
            <w:pPr>
              <w:rPr>
                <w:rFonts w:eastAsia="Times New Roman"/>
                <w:szCs w:val="20"/>
              </w:rPr>
            </w:pPr>
            <w:ins w:id="32" w:author="Xiaohui Tao" w:date="2021-10-14T21:26:00Z">
              <w:r>
                <w:rPr>
                  <w:rFonts w:eastAsia="Times New Roman"/>
                  <w:szCs w:val="20"/>
                </w:rPr>
                <w:t>Problem solving</w:t>
              </w:r>
            </w:ins>
          </w:p>
        </w:tc>
        <w:tc>
          <w:tcPr>
            <w:tcW w:w="0" w:type="auto"/>
            <w:tcBorders>
              <w:bottom w:val="single" w:sz="6" w:space="0" w:color="CCCCCC"/>
            </w:tcBorders>
            <w:tcMar>
              <w:top w:w="75" w:type="dxa"/>
              <w:left w:w="75" w:type="dxa"/>
              <w:bottom w:w="75" w:type="dxa"/>
              <w:right w:w="75" w:type="dxa"/>
            </w:tcMar>
            <w:vAlign w:val="center"/>
            <w:hideMark/>
          </w:tcPr>
          <w:p w14:paraId="321743FA" w14:textId="4436EBEB" w:rsidR="005D7B79" w:rsidRDefault="005D7B79" w:rsidP="005D7B79">
            <w:pPr>
              <w:jc w:val="center"/>
              <w:rPr>
                <w:rFonts w:eastAsia="Times New Roman"/>
                <w:szCs w:val="20"/>
              </w:rPr>
            </w:pPr>
            <w:ins w:id="33" w:author="Xiaohui Tao" w:date="2021-10-14T21:26:00Z">
              <w:r>
                <w:rPr>
                  <w:rFonts w:eastAsia="Times New Roman"/>
                  <w:szCs w:val="20"/>
                </w:rPr>
                <w:t>1</w:t>
              </w:r>
            </w:ins>
          </w:p>
        </w:tc>
        <w:tc>
          <w:tcPr>
            <w:tcW w:w="0" w:type="auto"/>
            <w:tcBorders>
              <w:bottom w:val="single" w:sz="6" w:space="0" w:color="CCCCCC"/>
            </w:tcBorders>
            <w:tcMar>
              <w:top w:w="75" w:type="dxa"/>
              <w:left w:w="75" w:type="dxa"/>
              <w:bottom w:w="75" w:type="dxa"/>
              <w:right w:w="75" w:type="dxa"/>
            </w:tcMar>
            <w:vAlign w:val="center"/>
            <w:hideMark/>
          </w:tcPr>
          <w:p w14:paraId="4197918E" w14:textId="77777777" w:rsidR="005D7B79" w:rsidRDefault="005D7B79" w:rsidP="005D7B79">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6EB7D637" w14:textId="7F58F82C" w:rsidR="005D7B79" w:rsidRDefault="005D7B79" w:rsidP="005D7B79">
            <w:pPr>
              <w:rPr>
                <w:rFonts w:eastAsia="Times New Roman"/>
                <w:szCs w:val="20"/>
              </w:rPr>
            </w:pPr>
            <w:ins w:id="34" w:author="Xiaohui Tao" w:date="2021-10-14T21:26:00Z">
              <w:r>
                <w:rPr>
                  <w:rFonts w:eastAsia="Times New Roman"/>
                  <w:szCs w:val="20"/>
                </w:rPr>
                <w:t>N</w:t>
              </w:r>
            </w:ins>
          </w:p>
        </w:tc>
        <w:tc>
          <w:tcPr>
            <w:tcW w:w="0" w:type="auto"/>
            <w:tcBorders>
              <w:bottom w:val="single" w:sz="6" w:space="0" w:color="CCCCCC"/>
            </w:tcBorders>
            <w:tcMar>
              <w:top w:w="75" w:type="dxa"/>
              <w:left w:w="75" w:type="dxa"/>
              <w:bottom w:w="75" w:type="dxa"/>
              <w:right w:w="75" w:type="dxa"/>
            </w:tcMar>
            <w:vAlign w:val="center"/>
            <w:hideMark/>
          </w:tcPr>
          <w:p w14:paraId="1DA1EFD2" w14:textId="0BE4E627" w:rsidR="005D7B79" w:rsidRDefault="005D7B79" w:rsidP="005D7B79">
            <w:pPr>
              <w:jc w:val="center"/>
              <w:rPr>
                <w:rFonts w:eastAsia="Times New Roman"/>
                <w:szCs w:val="20"/>
              </w:rPr>
            </w:pPr>
            <w:ins w:id="35" w:author="Xiaohui Tao" w:date="2021-10-14T21:27:00Z">
              <w:r>
                <w:rPr>
                  <w:rFonts w:eastAsia="Times New Roman"/>
                  <w:sz w:val="17"/>
                  <w:szCs w:val="17"/>
                </w:rPr>
                <w:t>10</w:t>
              </w:r>
            </w:ins>
          </w:p>
        </w:tc>
        <w:tc>
          <w:tcPr>
            <w:tcW w:w="0" w:type="auto"/>
            <w:tcBorders>
              <w:bottom w:val="single" w:sz="6" w:space="0" w:color="CCCCCC"/>
            </w:tcBorders>
            <w:tcMar>
              <w:top w:w="75" w:type="dxa"/>
              <w:left w:w="75" w:type="dxa"/>
              <w:bottom w:w="75" w:type="dxa"/>
              <w:right w:w="75" w:type="dxa"/>
            </w:tcMar>
            <w:vAlign w:val="center"/>
            <w:hideMark/>
          </w:tcPr>
          <w:p w14:paraId="687A1E3C" w14:textId="3CD3BCFD" w:rsidR="005D7B79" w:rsidRDefault="005D7B79" w:rsidP="005D7B79">
            <w:pPr>
              <w:jc w:val="center"/>
              <w:rPr>
                <w:rFonts w:eastAsia="Times New Roman"/>
                <w:szCs w:val="20"/>
              </w:rPr>
            </w:pPr>
            <w:ins w:id="36" w:author="Xiaohui Tao" w:date="2021-10-14T21:27:00Z">
              <w:r>
                <w:rPr>
                  <w:rFonts w:eastAsia="Times New Roman"/>
                  <w:sz w:val="17"/>
                  <w:szCs w:val="17"/>
                </w:rPr>
                <w:t>10</w:t>
              </w:r>
            </w:ins>
          </w:p>
        </w:tc>
        <w:tc>
          <w:tcPr>
            <w:tcW w:w="0" w:type="auto"/>
            <w:tcBorders>
              <w:bottom w:val="single" w:sz="6" w:space="0" w:color="CCCCCC"/>
            </w:tcBorders>
            <w:tcMar>
              <w:top w:w="75" w:type="dxa"/>
              <w:left w:w="75" w:type="dxa"/>
              <w:bottom w:w="75" w:type="dxa"/>
              <w:right w:w="75" w:type="dxa"/>
            </w:tcMar>
            <w:vAlign w:val="center"/>
            <w:hideMark/>
          </w:tcPr>
          <w:p w14:paraId="2FE6C08F" w14:textId="32AD0264" w:rsidR="005D7B79" w:rsidRDefault="005D7B79" w:rsidP="005D7B79">
            <w:pPr>
              <w:jc w:val="center"/>
              <w:rPr>
                <w:rFonts w:eastAsia="Times New Roman"/>
                <w:szCs w:val="20"/>
              </w:rPr>
            </w:pPr>
            <w:ins w:id="37" w:author="Xiaohui Tao" w:date="2021-10-14T21:27:00Z">
              <w:r>
                <w:rPr>
                  <w:rFonts w:eastAsia="Times New Roman"/>
                  <w:sz w:val="17"/>
                  <w:szCs w:val="17"/>
                </w:rPr>
                <w:t>29 Jul 2022</w:t>
              </w:r>
            </w:ins>
          </w:p>
        </w:tc>
        <w:tc>
          <w:tcPr>
            <w:tcW w:w="0" w:type="auto"/>
            <w:tcBorders>
              <w:bottom w:val="single" w:sz="6" w:space="0" w:color="CCCCCC"/>
            </w:tcBorders>
            <w:tcMar>
              <w:top w:w="75" w:type="dxa"/>
              <w:left w:w="75" w:type="dxa"/>
              <w:bottom w:w="75" w:type="dxa"/>
              <w:right w:w="75" w:type="dxa"/>
            </w:tcMar>
            <w:vAlign w:val="center"/>
            <w:hideMark/>
          </w:tcPr>
          <w:p w14:paraId="427602D8" w14:textId="1639218F" w:rsidR="005D7B79" w:rsidRDefault="005D7B79" w:rsidP="005D7B79">
            <w:pPr>
              <w:rPr>
                <w:rFonts w:eastAsia="Times New Roman"/>
                <w:szCs w:val="20"/>
              </w:rPr>
            </w:pPr>
            <w:ins w:id="38" w:author="Xiaohui Tao" w:date="2021-10-14T21:27:00Z">
              <w:r>
                <w:rPr>
                  <w:rFonts w:eastAsia="Times New Roman"/>
                  <w:sz w:val="17"/>
                  <w:szCs w:val="17"/>
                </w:rPr>
                <w:t xml:space="preserve">1,6,7,8 </w:t>
              </w:r>
            </w:ins>
          </w:p>
        </w:tc>
        <w:tc>
          <w:tcPr>
            <w:tcW w:w="0" w:type="auto"/>
            <w:tcBorders>
              <w:bottom w:val="single" w:sz="6" w:space="0" w:color="CCCCCC"/>
            </w:tcBorders>
            <w:tcMar>
              <w:top w:w="75" w:type="dxa"/>
              <w:left w:w="75" w:type="dxa"/>
              <w:bottom w:w="75" w:type="dxa"/>
              <w:right w:w="75" w:type="dxa"/>
            </w:tcMar>
            <w:vAlign w:val="center"/>
            <w:hideMark/>
          </w:tcPr>
          <w:p w14:paraId="4457EA97" w14:textId="77777777" w:rsidR="005D7B79" w:rsidRDefault="005D7B79" w:rsidP="005D7B79">
            <w:pPr>
              <w:rPr>
                <w:rFonts w:eastAsia="Times New Roman"/>
                <w:szCs w:val="20"/>
              </w:rPr>
            </w:pPr>
          </w:p>
        </w:tc>
      </w:tr>
      <w:tr w:rsidR="002602FF" w14:paraId="7BD7B1B9" w14:textId="77777777">
        <w:trPr>
          <w:divId w:val="241843550"/>
          <w:trHeight w:val="300"/>
        </w:trPr>
        <w:tc>
          <w:tcPr>
            <w:tcW w:w="0" w:type="auto"/>
            <w:tcBorders>
              <w:bottom w:val="single" w:sz="6" w:space="0" w:color="CCCCCC"/>
            </w:tcBorders>
            <w:tcMar>
              <w:top w:w="75" w:type="dxa"/>
              <w:left w:w="75" w:type="dxa"/>
              <w:bottom w:w="75" w:type="dxa"/>
              <w:right w:w="75" w:type="dxa"/>
            </w:tcMar>
            <w:vAlign w:val="center"/>
            <w:hideMark/>
          </w:tcPr>
          <w:p w14:paraId="62628529" w14:textId="34CF6940" w:rsidR="005D7B79" w:rsidRDefault="005D7B79" w:rsidP="005D7B79">
            <w:pPr>
              <w:rPr>
                <w:rFonts w:eastAsia="Times New Roman"/>
                <w:szCs w:val="20"/>
              </w:rPr>
            </w:pPr>
            <w:ins w:id="39" w:author="Xiaohui Tao" w:date="2021-10-14T21:24:00Z">
              <w:r>
                <w:rPr>
                  <w:rFonts w:eastAsia="Times New Roman"/>
                  <w:sz w:val="17"/>
                  <w:szCs w:val="17"/>
                </w:rPr>
                <w:t>Assignment</w:t>
              </w:r>
            </w:ins>
          </w:p>
        </w:tc>
        <w:tc>
          <w:tcPr>
            <w:tcW w:w="0" w:type="auto"/>
            <w:tcBorders>
              <w:bottom w:val="single" w:sz="6" w:space="0" w:color="CCCCCC"/>
            </w:tcBorders>
            <w:tcMar>
              <w:top w:w="75" w:type="dxa"/>
              <w:left w:w="75" w:type="dxa"/>
              <w:bottom w:w="75" w:type="dxa"/>
              <w:right w:w="75" w:type="dxa"/>
            </w:tcMar>
            <w:vAlign w:val="center"/>
            <w:hideMark/>
          </w:tcPr>
          <w:p w14:paraId="789B6A68" w14:textId="019ED78E" w:rsidR="005D7B79" w:rsidRDefault="005D7B79" w:rsidP="005D7B79">
            <w:pPr>
              <w:rPr>
                <w:rFonts w:eastAsia="Times New Roman"/>
                <w:szCs w:val="20"/>
              </w:rPr>
            </w:pPr>
            <w:ins w:id="40" w:author="Xiaohui Tao" w:date="2021-10-14T21:25:00Z">
              <w:r>
                <w:rPr>
                  <w:rFonts w:eastAsia="Times New Roman"/>
                  <w:szCs w:val="20"/>
                </w:rPr>
                <w:t>Written</w:t>
              </w:r>
            </w:ins>
            <w:ins w:id="41" w:author="Xiaohui Tao" w:date="2021-10-14T21:48:00Z">
              <w:r w:rsidR="002602FF">
                <w:rPr>
                  <w:rFonts w:eastAsia="Times New Roman"/>
                  <w:szCs w:val="20"/>
                </w:rPr>
                <w:t>, practical</w:t>
              </w:r>
            </w:ins>
          </w:p>
        </w:tc>
        <w:tc>
          <w:tcPr>
            <w:tcW w:w="0" w:type="auto"/>
            <w:tcBorders>
              <w:bottom w:val="single" w:sz="6" w:space="0" w:color="CCCCCC"/>
            </w:tcBorders>
            <w:tcMar>
              <w:top w:w="75" w:type="dxa"/>
              <w:left w:w="75" w:type="dxa"/>
              <w:bottom w:w="75" w:type="dxa"/>
              <w:right w:w="75" w:type="dxa"/>
            </w:tcMar>
            <w:vAlign w:val="center"/>
            <w:hideMark/>
          </w:tcPr>
          <w:p w14:paraId="7D4E02ED" w14:textId="7F00E459" w:rsidR="005D7B79" w:rsidRDefault="005D7B79" w:rsidP="005D7B79">
            <w:pPr>
              <w:rPr>
                <w:rFonts w:eastAsia="Times New Roman"/>
                <w:szCs w:val="20"/>
              </w:rPr>
            </w:pPr>
            <w:ins w:id="42" w:author="Xiaohui Tao" w:date="2021-10-14T21:26:00Z">
              <w:r>
                <w:rPr>
                  <w:rFonts w:eastAsia="Times New Roman"/>
                  <w:szCs w:val="20"/>
                </w:rPr>
                <w:t>Problem solving</w:t>
              </w:r>
            </w:ins>
            <w:ins w:id="43" w:author="Xiaohui Tao" w:date="2021-10-14T21:48:00Z">
              <w:r w:rsidR="002602FF">
                <w:rPr>
                  <w:rFonts w:eastAsia="Times New Roman"/>
                  <w:szCs w:val="20"/>
                </w:rPr>
                <w:t>, technical artefact</w:t>
              </w:r>
            </w:ins>
          </w:p>
        </w:tc>
        <w:tc>
          <w:tcPr>
            <w:tcW w:w="0" w:type="auto"/>
            <w:tcBorders>
              <w:bottom w:val="single" w:sz="6" w:space="0" w:color="CCCCCC"/>
            </w:tcBorders>
            <w:tcMar>
              <w:top w:w="75" w:type="dxa"/>
              <w:left w:w="75" w:type="dxa"/>
              <w:bottom w:w="75" w:type="dxa"/>
              <w:right w:w="75" w:type="dxa"/>
            </w:tcMar>
            <w:vAlign w:val="center"/>
            <w:hideMark/>
          </w:tcPr>
          <w:p w14:paraId="34D334B6" w14:textId="0A0568A5" w:rsidR="005D7B79" w:rsidRDefault="005D7B79" w:rsidP="005D7B79">
            <w:pPr>
              <w:jc w:val="center"/>
              <w:rPr>
                <w:rFonts w:eastAsia="Times New Roman"/>
                <w:szCs w:val="20"/>
              </w:rPr>
            </w:pPr>
            <w:ins w:id="44" w:author="Xiaohui Tao" w:date="2021-10-14T21:26:00Z">
              <w:r>
                <w:rPr>
                  <w:rFonts w:eastAsia="Times New Roman"/>
                  <w:szCs w:val="20"/>
                </w:rPr>
                <w:t>2</w:t>
              </w:r>
            </w:ins>
          </w:p>
        </w:tc>
        <w:tc>
          <w:tcPr>
            <w:tcW w:w="0" w:type="auto"/>
            <w:tcBorders>
              <w:bottom w:val="single" w:sz="6" w:space="0" w:color="CCCCCC"/>
            </w:tcBorders>
            <w:tcMar>
              <w:top w:w="75" w:type="dxa"/>
              <w:left w:w="75" w:type="dxa"/>
              <w:bottom w:w="75" w:type="dxa"/>
              <w:right w:w="75" w:type="dxa"/>
            </w:tcMar>
            <w:vAlign w:val="center"/>
            <w:hideMark/>
          </w:tcPr>
          <w:p w14:paraId="2599F246" w14:textId="77777777" w:rsidR="005D7B79" w:rsidRDefault="005D7B79" w:rsidP="005D7B79">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1DF03E33" w14:textId="1335AC98" w:rsidR="005D7B79" w:rsidRDefault="005D7B79" w:rsidP="005D7B79">
            <w:pPr>
              <w:rPr>
                <w:rFonts w:eastAsia="Times New Roman"/>
                <w:szCs w:val="20"/>
              </w:rPr>
            </w:pPr>
            <w:ins w:id="45" w:author="Xiaohui Tao" w:date="2021-10-14T21:26:00Z">
              <w:r>
                <w:rPr>
                  <w:rFonts w:eastAsia="Times New Roman"/>
                  <w:szCs w:val="20"/>
                </w:rPr>
                <w:t>N</w:t>
              </w:r>
            </w:ins>
          </w:p>
        </w:tc>
        <w:tc>
          <w:tcPr>
            <w:tcW w:w="0" w:type="auto"/>
            <w:tcBorders>
              <w:bottom w:val="single" w:sz="6" w:space="0" w:color="CCCCCC"/>
            </w:tcBorders>
            <w:tcMar>
              <w:top w:w="75" w:type="dxa"/>
              <w:left w:w="75" w:type="dxa"/>
              <w:bottom w:w="75" w:type="dxa"/>
              <w:right w:w="75" w:type="dxa"/>
            </w:tcMar>
            <w:vAlign w:val="center"/>
            <w:hideMark/>
          </w:tcPr>
          <w:p w14:paraId="248EEB0B" w14:textId="675E28ED" w:rsidR="005D7B79" w:rsidRDefault="005D7B79" w:rsidP="005D7B79">
            <w:pPr>
              <w:jc w:val="center"/>
              <w:rPr>
                <w:rFonts w:eastAsia="Times New Roman"/>
                <w:szCs w:val="20"/>
              </w:rPr>
            </w:pPr>
            <w:ins w:id="46" w:author="Xiaohui Tao" w:date="2021-10-14T21:27:00Z">
              <w:r>
                <w:rPr>
                  <w:rFonts w:eastAsia="Times New Roman"/>
                  <w:sz w:val="17"/>
                  <w:szCs w:val="17"/>
                </w:rPr>
                <w:t>20</w:t>
              </w:r>
            </w:ins>
          </w:p>
        </w:tc>
        <w:tc>
          <w:tcPr>
            <w:tcW w:w="0" w:type="auto"/>
            <w:tcBorders>
              <w:bottom w:val="single" w:sz="6" w:space="0" w:color="CCCCCC"/>
            </w:tcBorders>
            <w:tcMar>
              <w:top w:w="75" w:type="dxa"/>
              <w:left w:w="75" w:type="dxa"/>
              <w:bottom w:w="75" w:type="dxa"/>
              <w:right w:w="75" w:type="dxa"/>
            </w:tcMar>
            <w:vAlign w:val="center"/>
            <w:hideMark/>
          </w:tcPr>
          <w:p w14:paraId="19DBC789" w14:textId="22060F01" w:rsidR="005D7B79" w:rsidRDefault="005D7B79" w:rsidP="005D7B79">
            <w:pPr>
              <w:jc w:val="center"/>
              <w:rPr>
                <w:rFonts w:eastAsia="Times New Roman"/>
                <w:szCs w:val="20"/>
              </w:rPr>
            </w:pPr>
            <w:ins w:id="47" w:author="Xiaohui Tao" w:date="2021-10-14T21:27:00Z">
              <w:r>
                <w:rPr>
                  <w:rFonts w:eastAsia="Times New Roman"/>
                  <w:sz w:val="17"/>
                  <w:szCs w:val="17"/>
                </w:rPr>
                <w:t>10</w:t>
              </w:r>
            </w:ins>
          </w:p>
        </w:tc>
        <w:tc>
          <w:tcPr>
            <w:tcW w:w="0" w:type="auto"/>
            <w:tcBorders>
              <w:bottom w:val="single" w:sz="6" w:space="0" w:color="CCCCCC"/>
            </w:tcBorders>
            <w:tcMar>
              <w:top w:w="75" w:type="dxa"/>
              <w:left w:w="75" w:type="dxa"/>
              <w:bottom w:w="75" w:type="dxa"/>
              <w:right w:w="75" w:type="dxa"/>
            </w:tcMar>
            <w:vAlign w:val="center"/>
            <w:hideMark/>
          </w:tcPr>
          <w:p w14:paraId="1F8291A3" w14:textId="3241932A" w:rsidR="005D7B79" w:rsidRDefault="005D7B79" w:rsidP="005D7B79">
            <w:pPr>
              <w:jc w:val="center"/>
              <w:rPr>
                <w:rFonts w:eastAsia="Times New Roman"/>
                <w:szCs w:val="20"/>
              </w:rPr>
            </w:pPr>
            <w:ins w:id="48" w:author="Xiaohui Tao" w:date="2021-10-14T21:27:00Z">
              <w:r>
                <w:rPr>
                  <w:rFonts w:eastAsia="Times New Roman"/>
                  <w:sz w:val="17"/>
                  <w:szCs w:val="17"/>
                </w:rPr>
                <w:t>12 Aug 2022</w:t>
              </w:r>
            </w:ins>
          </w:p>
        </w:tc>
        <w:tc>
          <w:tcPr>
            <w:tcW w:w="0" w:type="auto"/>
            <w:tcBorders>
              <w:bottom w:val="single" w:sz="6" w:space="0" w:color="CCCCCC"/>
            </w:tcBorders>
            <w:tcMar>
              <w:top w:w="75" w:type="dxa"/>
              <w:left w:w="75" w:type="dxa"/>
              <w:bottom w:w="75" w:type="dxa"/>
              <w:right w:w="75" w:type="dxa"/>
            </w:tcMar>
            <w:vAlign w:val="center"/>
            <w:hideMark/>
          </w:tcPr>
          <w:p w14:paraId="6F19DCE6" w14:textId="28C93607" w:rsidR="005D7B79" w:rsidRDefault="005D7B79" w:rsidP="005D7B79">
            <w:pPr>
              <w:rPr>
                <w:rFonts w:eastAsia="Times New Roman"/>
                <w:szCs w:val="20"/>
              </w:rPr>
            </w:pPr>
            <w:ins w:id="49" w:author="Xiaohui Tao" w:date="2021-10-14T21:27:00Z">
              <w:r>
                <w:rPr>
                  <w:rFonts w:eastAsia="Times New Roman"/>
                  <w:sz w:val="17"/>
                  <w:szCs w:val="17"/>
                </w:rPr>
                <w:t xml:space="preserve">2,4,5 </w:t>
              </w:r>
            </w:ins>
          </w:p>
        </w:tc>
        <w:tc>
          <w:tcPr>
            <w:tcW w:w="0" w:type="auto"/>
            <w:tcBorders>
              <w:bottom w:val="single" w:sz="6" w:space="0" w:color="CCCCCC"/>
            </w:tcBorders>
            <w:tcMar>
              <w:top w:w="75" w:type="dxa"/>
              <w:left w:w="75" w:type="dxa"/>
              <w:bottom w:w="75" w:type="dxa"/>
              <w:right w:w="75" w:type="dxa"/>
            </w:tcMar>
            <w:vAlign w:val="center"/>
            <w:hideMark/>
          </w:tcPr>
          <w:p w14:paraId="4E3C56B8" w14:textId="77777777" w:rsidR="005D7B79" w:rsidRDefault="005D7B79" w:rsidP="005D7B79">
            <w:pPr>
              <w:rPr>
                <w:rFonts w:eastAsia="Times New Roman"/>
                <w:szCs w:val="20"/>
              </w:rPr>
            </w:pPr>
          </w:p>
        </w:tc>
      </w:tr>
      <w:tr w:rsidR="002602FF" w14:paraId="5F4E9150" w14:textId="77777777">
        <w:trPr>
          <w:divId w:val="241843550"/>
          <w:trHeight w:val="300"/>
        </w:trPr>
        <w:tc>
          <w:tcPr>
            <w:tcW w:w="0" w:type="auto"/>
            <w:tcBorders>
              <w:bottom w:val="single" w:sz="6" w:space="0" w:color="CCCCCC"/>
            </w:tcBorders>
            <w:tcMar>
              <w:top w:w="75" w:type="dxa"/>
              <w:left w:w="75" w:type="dxa"/>
              <w:bottom w:w="75" w:type="dxa"/>
              <w:right w:w="75" w:type="dxa"/>
            </w:tcMar>
            <w:vAlign w:val="center"/>
            <w:hideMark/>
          </w:tcPr>
          <w:p w14:paraId="1CCA0118" w14:textId="1405962B" w:rsidR="005D7B79" w:rsidRDefault="005D7B79" w:rsidP="005D7B79">
            <w:pPr>
              <w:rPr>
                <w:rFonts w:eastAsia="Times New Roman"/>
                <w:szCs w:val="20"/>
              </w:rPr>
            </w:pPr>
            <w:ins w:id="50" w:author="Xiaohui Tao" w:date="2021-10-14T21:24:00Z">
              <w:r>
                <w:rPr>
                  <w:rFonts w:eastAsia="Times New Roman"/>
                  <w:sz w:val="17"/>
                  <w:szCs w:val="17"/>
                </w:rPr>
                <w:t>Assignment</w:t>
              </w:r>
            </w:ins>
          </w:p>
        </w:tc>
        <w:tc>
          <w:tcPr>
            <w:tcW w:w="0" w:type="auto"/>
            <w:tcBorders>
              <w:bottom w:val="single" w:sz="6" w:space="0" w:color="CCCCCC"/>
            </w:tcBorders>
            <w:tcMar>
              <w:top w:w="75" w:type="dxa"/>
              <w:left w:w="75" w:type="dxa"/>
              <w:bottom w:w="75" w:type="dxa"/>
              <w:right w:w="75" w:type="dxa"/>
            </w:tcMar>
            <w:vAlign w:val="center"/>
            <w:hideMark/>
          </w:tcPr>
          <w:p w14:paraId="0C98A501" w14:textId="04548A01" w:rsidR="005D7B79" w:rsidRDefault="005D7B79" w:rsidP="005D7B79">
            <w:pPr>
              <w:rPr>
                <w:rFonts w:eastAsia="Times New Roman"/>
                <w:szCs w:val="20"/>
              </w:rPr>
            </w:pPr>
            <w:ins w:id="51" w:author="Xiaohui Tao" w:date="2021-10-14T21:25:00Z">
              <w:r>
                <w:rPr>
                  <w:rFonts w:eastAsia="Times New Roman"/>
                  <w:szCs w:val="20"/>
                </w:rPr>
                <w:t>Written</w:t>
              </w:r>
            </w:ins>
            <w:ins w:id="52" w:author="Xiaohui Tao" w:date="2021-10-14T21:48:00Z">
              <w:r w:rsidR="002602FF">
                <w:rPr>
                  <w:rFonts w:eastAsia="Times New Roman"/>
                  <w:szCs w:val="20"/>
                </w:rPr>
                <w:t>, practical</w:t>
              </w:r>
            </w:ins>
          </w:p>
        </w:tc>
        <w:tc>
          <w:tcPr>
            <w:tcW w:w="0" w:type="auto"/>
            <w:tcBorders>
              <w:bottom w:val="single" w:sz="6" w:space="0" w:color="CCCCCC"/>
            </w:tcBorders>
            <w:tcMar>
              <w:top w:w="75" w:type="dxa"/>
              <w:left w:w="75" w:type="dxa"/>
              <w:bottom w:w="75" w:type="dxa"/>
              <w:right w:w="75" w:type="dxa"/>
            </w:tcMar>
            <w:vAlign w:val="center"/>
            <w:hideMark/>
          </w:tcPr>
          <w:p w14:paraId="56FEBC14" w14:textId="2B887065" w:rsidR="005D7B79" w:rsidRDefault="005D7B79" w:rsidP="005D7B79">
            <w:pPr>
              <w:rPr>
                <w:rFonts w:eastAsia="Times New Roman"/>
                <w:szCs w:val="20"/>
              </w:rPr>
            </w:pPr>
            <w:ins w:id="53" w:author="Xiaohui Tao" w:date="2021-10-14T21:26:00Z">
              <w:r>
                <w:rPr>
                  <w:rFonts w:eastAsia="Times New Roman"/>
                  <w:szCs w:val="20"/>
                </w:rPr>
                <w:t>Problem solving</w:t>
              </w:r>
            </w:ins>
            <w:ins w:id="54" w:author="Xiaohui Tao" w:date="2021-10-14T21:48:00Z">
              <w:r w:rsidR="002602FF">
                <w:rPr>
                  <w:rFonts w:eastAsia="Times New Roman"/>
                  <w:szCs w:val="20"/>
                </w:rPr>
                <w:t>, technical artefact</w:t>
              </w:r>
            </w:ins>
          </w:p>
        </w:tc>
        <w:tc>
          <w:tcPr>
            <w:tcW w:w="0" w:type="auto"/>
            <w:tcBorders>
              <w:bottom w:val="single" w:sz="6" w:space="0" w:color="CCCCCC"/>
            </w:tcBorders>
            <w:tcMar>
              <w:top w:w="75" w:type="dxa"/>
              <w:left w:w="75" w:type="dxa"/>
              <w:bottom w:w="75" w:type="dxa"/>
              <w:right w:w="75" w:type="dxa"/>
            </w:tcMar>
            <w:vAlign w:val="center"/>
            <w:hideMark/>
          </w:tcPr>
          <w:p w14:paraId="05822542" w14:textId="0C8C465B" w:rsidR="005D7B79" w:rsidRDefault="005D7B79" w:rsidP="005D7B79">
            <w:pPr>
              <w:jc w:val="center"/>
              <w:rPr>
                <w:rFonts w:eastAsia="Times New Roman"/>
                <w:szCs w:val="20"/>
              </w:rPr>
            </w:pPr>
            <w:ins w:id="55" w:author="Xiaohui Tao" w:date="2021-10-14T21:26:00Z">
              <w:r>
                <w:rPr>
                  <w:rFonts w:eastAsia="Times New Roman"/>
                  <w:szCs w:val="20"/>
                </w:rPr>
                <w:t>3</w:t>
              </w:r>
            </w:ins>
          </w:p>
        </w:tc>
        <w:tc>
          <w:tcPr>
            <w:tcW w:w="0" w:type="auto"/>
            <w:tcBorders>
              <w:bottom w:val="single" w:sz="6" w:space="0" w:color="CCCCCC"/>
            </w:tcBorders>
            <w:tcMar>
              <w:top w:w="75" w:type="dxa"/>
              <w:left w:w="75" w:type="dxa"/>
              <w:bottom w:w="75" w:type="dxa"/>
              <w:right w:w="75" w:type="dxa"/>
            </w:tcMar>
            <w:vAlign w:val="center"/>
            <w:hideMark/>
          </w:tcPr>
          <w:p w14:paraId="6CDC0E38" w14:textId="77777777" w:rsidR="005D7B79" w:rsidRDefault="005D7B79" w:rsidP="005D7B79">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511A71DB" w14:textId="0D2AF965" w:rsidR="005D7B79" w:rsidRDefault="005D7B79" w:rsidP="005D7B79">
            <w:pPr>
              <w:rPr>
                <w:rFonts w:eastAsia="Times New Roman"/>
                <w:szCs w:val="20"/>
              </w:rPr>
            </w:pPr>
            <w:ins w:id="56" w:author="Xiaohui Tao" w:date="2021-10-14T21:26:00Z">
              <w:r>
                <w:rPr>
                  <w:rFonts w:eastAsia="Times New Roman"/>
                  <w:szCs w:val="20"/>
                </w:rPr>
                <w:t>N</w:t>
              </w:r>
            </w:ins>
          </w:p>
        </w:tc>
        <w:tc>
          <w:tcPr>
            <w:tcW w:w="0" w:type="auto"/>
            <w:tcBorders>
              <w:bottom w:val="single" w:sz="6" w:space="0" w:color="CCCCCC"/>
            </w:tcBorders>
            <w:tcMar>
              <w:top w:w="75" w:type="dxa"/>
              <w:left w:w="75" w:type="dxa"/>
              <w:bottom w:w="75" w:type="dxa"/>
              <w:right w:w="75" w:type="dxa"/>
            </w:tcMar>
            <w:vAlign w:val="center"/>
            <w:hideMark/>
          </w:tcPr>
          <w:p w14:paraId="7E8EAD9B" w14:textId="2255063C" w:rsidR="005D7B79" w:rsidRDefault="005D7B79" w:rsidP="005D7B79">
            <w:pPr>
              <w:jc w:val="center"/>
              <w:rPr>
                <w:rFonts w:eastAsia="Times New Roman"/>
                <w:szCs w:val="20"/>
              </w:rPr>
            </w:pPr>
            <w:ins w:id="57" w:author="Xiaohui Tao" w:date="2021-10-14T21:27:00Z">
              <w:r>
                <w:rPr>
                  <w:rFonts w:eastAsia="Times New Roman"/>
                  <w:sz w:val="17"/>
                  <w:szCs w:val="17"/>
                </w:rPr>
                <w:t>20</w:t>
              </w:r>
            </w:ins>
          </w:p>
        </w:tc>
        <w:tc>
          <w:tcPr>
            <w:tcW w:w="0" w:type="auto"/>
            <w:tcBorders>
              <w:bottom w:val="single" w:sz="6" w:space="0" w:color="CCCCCC"/>
            </w:tcBorders>
            <w:tcMar>
              <w:top w:w="75" w:type="dxa"/>
              <w:left w:w="75" w:type="dxa"/>
              <w:bottom w:w="75" w:type="dxa"/>
              <w:right w:w="75" w:type="dxa"/>
            </w:tcMar>
            <w:vAlign w:val="center"/>
            <w:hideMark/>
          </w:tcPr>
          <w:p w14:paraId="42A7055A" w14:textId="5D7A4BB7" w:rsidR="005D7B79" w:rsidRDefault="005D7B79" w:rsidP="005D7B79">
            <w:pPr>
              <w:jc w:val="center"/>
              <w:rPr>
                <w:rFonts w:eastAsia="Times New Roman"/>
                <w:szCs w:val="20"/>
              </w:rPr>
            </w:pPr>
            <w:ins w:id="58" w:author="Xiaohui Tao" w:date="2021-10-14T21:27:00Z">
              <w:r>
                <w:rPr>
                  <w:rFonts w:eastAsia="Times New Roman"/>
                  <w:sz w:val="17"/>
                  <w:szCs w:val="17"/>
                </w:rPr>
                <w:t>30</w:t>
              </w:r>
            </w:ins>
          </w:p>
        </w:tc>
        <w:tc>
          <w:tcPr>
            <w:tcW w:w="0" w:type="auto"/>
            <w:tcBorders>
              <w:bottom w:val="single" w:sz="6" w:space="0" w:color="CCCCCC"/>
            </w:tcBorders>
            <w:tcMar>
              <w:top w:w="75" w:type="dxa"/>
              <w:left w:w="75" w:type="dxa"/>
              <w:bottom w:w="75" w:type="dxa"/>
              <w:right w:w="75" w:type="dxa"/>
            </w:tcMar>
            <w:vAlign w:val="center"/>
            <w:hideMark/>
          </w:tcPr>
          <w:p w14:paraId="1C8512DB" w14:textId="18B78E1F" w:rsidR="005D7B79" w:rsidRDefault="005D7B79" w:rsidP="005D7B79">
            <w:pPr>
              <w:jc w:val="center"/>
              <w:rPr>
                <w:rFonts w:eastAsia="Times New Roman"/>
                <w:szCs w:val="20"/>
              </w:rPr>
            </w:pPr>
            <w:ins w:id="59" w:author="Xiaohui Tao" w:date="2021-10-14T21:27:00Z">
              <w:r>
                <w:rPr>
                  <w:rFonts w:eastAsia="Times New Roman"/>
                  <w:sz w:val="17"/>
                  <w:szCs w:val="17"/>
                </w:rPr>
                <w:t>02 Sep 2022</w:t>
              </w:r>
            </w:ins>
          </w:p>
        </w:tc>
        <w:tc>
          <w:tcPr>
            <w:tcW w:w="0" w:type="auto"/>
            <w:tcBorders>
              <w:bottom w:val="single" w:sz="6" w:space="0" w:color="CCCCCC"/>
            </w:tcBorders>
            <w:tcMar>
              <w:top w:w="75" w:type="dxa"/>
              <w:left w:w="75" w:type="dxa"/>
              <w:bottom w:w="75" w:type="dxa"/>
              <w:right w:w="75" w:type="dxa"/>
            </w:tcMar>
            <w:vAlign w:val="center"/>
            <w:hideMark/>
          </w:tcPr>
          <w:p w14:paraId="38312823" w14:textId="4A2A8488" w:rsidR="005D7B79" w:rsidRDefault="005D7B79" w:rsidP="005D7B79">
            <w:pPr>
              <w:rPr>
                <w:rFonts w:eastAsia="Times New Roman"/>
                <w:szCs w:val="20"/>
              </w:rPr>
            </w:pPr>
            <w:ins w:id="60" w:author="Xiaohui Tao" w:date="2021-10-14T21:27:00Z">
              <w:r>
                <w:rPr>
                  <w:rFonts w:eastAsia="Times New Roman"/>
                  <w:sz w:val="17"/>
                  <w:szCs w:val="17"/>
                </w:rPr>
                <w:t xml:space="preserve">2,3,4,5 </w:t>
              </w:r>
            </w:ins>
          </w:p>
        </w:tc>
        <w:tc>
          <w:tcPr>
            <w:tcW w:w="0" w:type="auto"/>
            <w:tcBorders>
              <w:bottom w:val="single" w:sz="6" w:space="0" w:color="CCCCCC"/>
            </w:tcBorders>
            <w:tcMar>
              <w:top w:w="75" w:type="dxa"/>
              <w:left w:w="75" w:type="dxa"/>
              <w:bottom w:w="75" w:type="dxa"/>
              <w:right w:w="75" w:type="dxa"/>
            </w:tcMar>
            <w:vAlign w:val="center"/>
            <w:hideMark/>
          </w:tcPr>
          <w:p w14:paraId="50DD929E" w14:textId="77777777" w:rsidR="005D7B79" w:rsidRDefault="005D7B79" w:rsidP="005D7B79">
            <w:pPr>
              <w:rPr>
                <w:rFonts w:eastAsia="Times New Roman"/>
                <w:szCs w:val="20"/>
              </w:rPr>
            </w:pPr>
          </w:p>
        </w:tc>
      </w:tr>
      <w:tr w:rsidR="002602FF" w14:paraId="68CB83A9" w14:textId="77777777">
        <w:trPr>
          <w:divId w:val="241843550"/>
          <w:trHeight w:val="300"/>
        </w:trPr>
        <w:tc>
          <w:tcPr>
            <w:tcW w:w="0" w:type="auto"/>
            <w:tcBorders>
              <w:bottom w:val="single" w:sz="6" w:space="0" w:color="CCCCCC"/>
            </w:tcBorders>
            <w:tcMar>
              <w:top w:w="75" w:type="dxa"/>
              <w:left w:w="75" w:type="dxa"/>
              <w:bottom w:w="75" w:type="dxa"/>
              <w:right w:w="75" w:type="dxa"/>
            </w:tcMar>
            <w:vAlign w:val="center"/>
            <w:hideMark/>
          </w:tcPr>
          <w:p w14:paraId="642982B3" w14:textId="355EA1E6" w:rsidR="005D7B79" w:rsidRDefault="005D7B79" w:rsidP="005D7B79">
            <w:pPr>
              <w:rPr>
                <w:rFonts w:eastAsia="Times New Roman"/>
                <w:szCs w:val="20"/>
              </w:rPr>
            </w:pPr>
            <w:ins w:id="61" w:author="Xiaohui Tao" w:date="2021-10-14T21:24:00Z">
              <w:r>
                <w:rPr>
                  <w:rFonts w:eastAsia="Times New Roman"/>
                  <w:sz w:val="17"/>
                  <w:szCs w:val="17"/>
                </w:rPr>
                <w:t>Assignment</w:t>
              </w:r>
            </w:ins>
          </w:p>
        </w:tc>
        <w:tc>
          <w:tcPr>
            <w:tcW w:w="0" w:type="auto"/>
            <w:tcBorders>
              <w:bottom w:val="single" w:sz="6" w:space="0" w:color="CCCCCC"/>
            </w:tcBorders>
            <w:tcMar>
              <w:top w:w="75" w:type="dxa"/>
              <w:left w:w="75" w:type="dxa"/>
              <w:bottom w:w="75" w:type="dxa"/>
              <w:right w:w="75" w:type="dxa"/>
            </w:tcMar>
            <w:vAlign w:val="center"/>
            <w:hideMark/>
          </w:tcPr>
          <w:p w14:paraId="278808A9" w14:textId="2C4C8FC2" w:rsidR="005D7B79" w:rsidRDefault="005D7B79" w:rsidP="005D7B79">
            <w:pPr>
              <w:rPr>
                <w:rFonts w:eastAsia="Times New Roman"/>
                <w:szCs w:val="20"/>
              </w:rPr>
            </w:pPr>
            <w:ins w:id="62" w:author="Xiaohui Tao" w:date="2021-10-14T21:25:00Z">
              <w:r>
                <w:rPr>
                  <w:rFonts w:eastAsia="Times New Roman"/>
                  <w:szCs w:val="20"/>
                </w:rPr>
                <w:t>Written</w:t>
              </w:r>
            </w:ins>
            <w:ins w:id="63" w:author="Xiaohui Tao" w:date="2021-10-14T21:26:00Z">
              <w:r>
                <w:rPr>
                  <w:rFonts w:eastAsia="Times New Roman"/>
                  <w:szCs w:val="20"/>
                </w:rPr>
                <w:t>,</w:t>
              </w:r>
            </w:ins>
            <w:ins w:id="64" w:author="Xiaohui Tao" w:date="2021-10-14T21:48:00Z">
              <w:r w:rsidR="002602FF">
                <w:rPr>
                  <w:rFonts w:eastAsia="Times New Roman"/>
                  <w:szCs w:val="20"/>
                </w:rPr>
                <w:t xml:space="preserve"> </w:t>
              </w:r>
            </w:ins>
            <w:ins w:id="65" w:author="Xiaohui Tao" w:date="2021-10-14T21:47:00Z">
              <w:r w:rsidR="002602FF">
                <w:rPr>
                  <w:rFonts w:eastAsia="Times New Roman"/>
                  <w:szCs w:val="20"/>
                </w:rPr>
                <w:t>practical</w:t>
              </w:r>
            </w:ins>
            <w:ins w:id="66" w:author="Xiaohui Tao" w:date="2021-10-14T21:48:00Z">
              <w:r w:rsidR="002602FF">
                <w:rPr>
                  <w:rFonts w:eastAsia="Times New Roman"/>
                  <w:szCs w:val="20"/>
                </w:rPr>
                <w:t>,</w:t>
              </w:r>
            </w:ins>
            <w:ins w:id="67" w:author="Xiaohui Tao" w:date="2021-10-14T21:26:00Z">
              <w:r>
                <w:rPr>
                  <w:rFonts w:eastAsia="Times New Roman"/>
                  <w:szCs w:val="20"/>
                </w:rPr>
                <w:t xml:space="preserve"> design</w:t>
              </w:r>
            </w:ins>
            <w:ins w:id="68" w:author="Xiaohui Tao" w:date="2021-10-14T21:25:00Z">
              <w:r>
                <w:rPr>
                  <w:rFonts w:eastAsia="Times New Roman"/>
                  <w:szCs w:val="20"/>
                </w:rPr>
                <w:t xml:space="preserve"> </w:t>
              </w:r>
            </w:ins>
          </w:p>
        </w:tc>
        <w:tc>
          <w:tcPr>
            <w:tcW w:w="0" w:type="auto"/>
            <w:tcBorders>
              <w:bottom w:val="single" w:sz="6" w:space="0" w:color="CCCCCC"/>
            </w:tcBorders>
            <w:tcMar>
              <w:top w:w="75" w:type="dxa"/>
              <w:left w:w="75" w:type="dxa"/>
              <w:bottom w:w="75" w:type="dxa"/>
              <w:right w:w="75" w:type="dxa"/>
            </w:tcMar>
            <w:vAlign w:val="center"/>
            <w:hideMark/>
          </w:tcPr>
          <w:p w14:paraId="28C109FF" w14:textId="399626E8" w:rsidR="005D7B79" w:rsidRDefault="005D7B79" w:rsidP="005D7B79">
            <w:pPr>
              <w:rPr>
                <w:rFonts w:eastAsia="Times New Roman"/>
                <w:szCs w:val="20"/>
              </w:rPr>
            </w:pPr>
            <w:ins w:id="69" w:author="Xiaohui Tao" w:date="2021-10-14T21:26:00Z">
              <w:r>
                <w:rPr>
                  <w:rFonts w:eastAsia="Times New Roman"/>
                  <w:szCs w:val="20"/>
                </w:rPr>
                <w:t>Problem solving, design</w:t>
              </w:r>
            </w:ins>
            <w:ins w:id="70" w:author="Xiaohui Tao" w:date="2021-10-14T21:31:00Z">
              <w:r w:rsidR="009D6495">
                <w:rPr>
                  <w:rFonts w:eastAsia="Times New Roman"/>
                  <w:szCs w:val="20"/>
                </w:rPr>
                <w:t>.</w:t>
              </w:r>
            </w:ins>
            <w:ins w:id="71" w:author="Xiaohui Tao" w:date="2021-10-14T21:47:00Z">
              <w:r w:rsidR="002602FF">
                <w:rPr>
                  <w:rFonts w:eastAsia="Times New Roman"/>
                  <w:szCs w:val="20"/>
                </w:rPr>
                <w:t xml:space="preserve"> Technical artefact,</w:t>
              </w:r>
            </w:ins>
            <w:ins w:id="72" w:author="Xiaohui Tao" w:date="2021-10-14T21:31:00Z">
              <w:r w:rsidR="009D6495">
                <w:rPr>
                  <w:rFonts w:eastAsia="Times New Roman"/>
                  <w:szCs w:val="20"/>
                </w:rPr>
                <w:t xml:space="preserve"> report</w:t>
              </w:r>
            </w:ins>
          </w:p>
        </w:tc>
        <w:tc>
          <w:tcPr>
            <w:tcW w:w="0" w:type="auto"/>
            <w:tcBorders>
              <w:bottom w:val="single" w:sz="6" w:space="0" w:color="CCCCCC"/>
            </w:tcBorders>
            <w:tcMar>
              <w:top w:w="75" w:type="dxa"/>
              <w:left w:w="75" w:type="dxa"/>
              <w:bottom w:w="75" w:type="dxa"/>
              <w:right w:w="75" w:type="dxa"/>
            </w:tcMar>
            <w:vAlign w:val="center"/>
            <w:hideMark/>
          </w:tcPr>
          <w:p w14:paraId="10A943DF" w14:textId="7C73BE50" w:rsidR="005D7B79" w:rsidRDefault="005D7B79" w:rsidP="005D7B79">
            <w:pPr>
              <w:jc w:val="center"/>
              <w:rPr>
                <w:rFonts w:eastAsia="Times New Roman"/>
                <w:szCs w:val="20"/>
              </w:rPr>
            </w:pPr>
            <w:ins w:id="73" w:author="Xiaohui Tao" w:date="2021-10-14T21:26:00Z">
              <w:r>
                <w:rPr>
                  <w:rFonts w:eastAsia="Times New Roman"/>
                  <w:szCs w:val="20"/>
                </w:rPr>
                <w:t>4</w:t>
              </w:r>
            </w:ins>
          </w:p>
        </w:tc>
        <w:tc>
          <w:tcPr>
            <w:tcW w:w="0" w:type="auto"/>
            <w:tcBorders>
              <w:bottom w:val="single" w:sz="6" w:space="0" w:color="CCCCCC"/>
            </w:tcBorders>
            <w:tcMar>
              <w:top w:w="75" w:type="dxa"/>
              <w:left w:w="75" w:type="dxa"/>
              <w:bottom w:w="75" w:type="dxa"/>
              <w:right w:w="75" w:type="dxa"/>
            </w:tcMar>
            <w:vAlign w:val="center"/>
            <w:hideMark/>
          </w:tcPr>
          <w:p w14:paraId="489D7962" w14:textId="77777777" w:rsidR="005D7B79" w:rsidRDefault="005D7B79" w:rsidP="005D7B79">
            <w:pPr>
              <w:jc w:val="center"/>
              <w:rPr>
                <w:rFonts w:eastAsia="Times New Roman"/>
                <w:szCs w:val="20"/>
              </w:rPr>
            </w:pPr>
          </w:p>
        </w:tc>
        <w:tc>
          <w:tcPr>
            <w:tcW w:w="0" w:type="auto"/>
            <w:tcBorders>
              <w:bottom w:val="single" w:sz="6" w:space="0" w:color="CCCCCC"/>
            </w:tcBorders>
            <w:tcMar>
              <w:top w:w="75" w:type="dxa"/>
              <w:left w:w="75" w:type="dxa"/>
              <w:bottom w:w="75" w:type="dxa"/>
              <w:right w:w="75" w:type="dxa"/>
            </w:tcMar>
            <w:vAlign w:val="center"/>
            <w:hideMark/>
          </w:tcPr>
          <w:p w14:paraId="5C46875B" w14:textId="44AE57AE" w:rsidR="005D7B79" w:rsidRDefault="005D7B79" w:rsidP="005D7B79">
            <w:pPr>
              <w:rPr>
                <w:rFonts w:eastAsia="Times New Roman"/>
                <w:szCs w:val="20"/>
              </w:rPr>
            </w:pPr>
            <w:ins w:id="74" w:author="Xiaohui Tao" w:date="2021-10-14T21:26:00Z">
              <w:r>
                <w:rPr>
                  <w:rFonts w:eastAsia="Times New Roman"/>
                  <w:szCs w:val="20"/>
                </w:rPr>
                <w:t>N</w:t>
              </w:r>
            </w:ins>
          </w:p>
        </w:tc>
        <w:tc>
          <w:tcPr>
            <w:tcW w:w="0" w:type="auto"/>
            <w:tcBorders>
              <w:bottom w:val="single" w:sz="6" w:space="0" w:color="CCCCCC"/>
            </w:tcBorders>
            <w:tcMar>
              <w:top w:w="75" w:type="dxa"/>
              <w:left w:w="75" w:type="dxa"/>
              <w:bottom w:w="75" w:type="dxa"/>
              <w:right w:w="75" w:type="dxa"/>
            </w:tcMar>
            <w:vAlign w:val="center"/>
            <w:hideMark/>
          </w:tcPr>
          <w:p w14:paraId="18C39756" w14:textId="32DCE21F" w:rsidR="005D7B79" w:rsidRDefault="005D7B79" w:rsidP="005D7B79">
            <w:pPr>
              <w:jc w:val="center"/>
              <w:rPr>
                <w:rFonts w:eastAsia="Times New Roman"/>
                <w:szCs w:val="20"/>
              </w:rPr>
            </w:pPr>
            <w:ins w:id="75" w:author="Xiaohui Tao" w:date="2021-10-14T21:27:00Z">
              <w:r>
                <w:rPr>
                  <w:rFonts w:eastAsia="Times New Roman"/>
                  <w:sz w:val="17"/>
                  <w:szCs w:val="17"/>
                </w:rPr>
                <w:t>100</w:t>
              </w:r>
            </w:ins>
          </w:p>
        </w:tc>
        <w:tc>
          <w:tcPr>
            <w:tcW w:w="0" w:type="auto"/>
            <w:tcBorders>
              <w:bottom w:val="single" w:sz="6" w:space="0" w:color="CCCCCC"/>
            </w:tcBorders>
            <w:tcMar>
              <w:top w:w="75" w:type="dxa"/>
              <w:left w:w="75" w:type="dxa"/>
              <w:bottom w:w="75" w:type="dxa"/>
              <w:right w:w="75" w:type="dxa"/>
            </w:tcMar>
            <w:vAlign w:val="center"/>
            <w:hideMark/>
          </w:tcPr>
          <w:p w14:paraId="22917996" w14:textId="37B787B8" w:rsidR="005D7B79" w:rsidRDefault="005D7B79" w:rsidP="005D7B79">
            <w:pPr>
              <w:jc w:val="center"/>
              <w:rPr>
                <w:rFonts w:eastAsia="Times New Roman"/>
                <w:szCs w:val="20"/>
              </w:rPr>
            </w:pPr>
            <w:ins w:id="76" w:author="Xiaohui Tao" w:date="2021-10-14T21:27:00Z">
              <w:r>
                <w:rPr>
                  <w:rFonts w:eastAsia="Times New Roman"/>
                  <w:sz w:val="17"/>
                  <w:szCs w:val="17"/>
                </w:rPr>
                <w:t>50</w:t>
              </w:r>
            </w:ins>
          </w:p>
        </w:tc>
        <w:tc>
          <w:tcPr>
            <w:tcW w:w="0" w:type="auto"/>
            <w:tcBorders>
              <w:bottom w:val="single" w:sz="6" w:space="0" w:color="CCCCCC"/>
            </w:tcBorders>
            <w:tcMar>
              <w:top w:w="75" w:type="dxa"/>
              <w:left w:w="75" w:type="dxa"/>
              <w:bottom w:w="75" w:type="dxa"/>
              <w:right w:w="75" w:type="dxa"/>
            </w:tcMar>
            <w:vAlign w:val="center"/>
            <w:hideMark/>
          </w:tcPr>
          <w:p w14:paraId="41F243F0" w14:textId="54D40943" w:rsidR="005D7B79" w:rsidRDefault="005D7B79" w:rsidP="005D7B79">
            <w:pPr>
              <w:jc w:val="center"/>
              <w:rPr>
                <w:rFonts w:eastAsia="Times New Roman"/>
                <w:szCs w:val="20"/>
              </w:rPr>
            </w:pPr>
            <w:ins w:id="77" w:author="Xiaohui Tao" w:date="2021-10-14T21:27:00Z">
              <w:r>
                <w:rPr>
                  <w:rFonts w:eastAsia="Times New Roman"/>
                  <w:sz w:val="17"/>
                  <w:szCs w:val="17"/>
                </w:rPr>
                <w:t>14 Oct 2022</w:t>
              </w:r>
            </w:ins>
          </w:p>
        </w:tc>
        <w:tc>
          <w:tcPr>
            <w:tcW w:w="0" w:type="auto"/>
            <w:tcBorders>
              <w:bottom w:val="single" w:sz="6" w:space="0" w:color="CCCCCC"/>
            </w:tcBorders>
            <w:tcMar>
              <w:top w:w="75" w:type="dxa"/>
              <w:left w:w="75" w:type="dxa"/>
              <w:bottom w:w="75" w:type="dxa"/>
              <w:right w:w="75" w:type="dxa"/>
            </w:tcMar>
            <w:vAlign w:val="center"/>
            <w:hideMark/>
          </w:tcPr>
          <w:p w14:paraId="06251CDE" w14:textId="5C2B3503" w:rsidR="005D7B79" w:rsidRDefault="005D7B79" w:rsidP="005D7B79">
            <w:pPr>
              <w:rPr>
                <w:rFonts w:eastAsia="Times New Roman"/>
                <w:szCs w:val="20"/>
              </w:rPr>
            </w:pPr>
            <w:ins w:id="78" w:author="Xiaohui Tao" w:date="2021-10-14T21:27:00Z">
              <w:r>
                <w:rPr>
                  <w:rFonts w:eastAsia="Times New Roman"/>
                  <w:sz w:val="17"/>
                  <w:szCs w:val="17"/>
                </w:rPr>
                <w:t xml:space="preserve">1,2,3,4,5,6,7,8 </w:t>
              </w:r>
            </w:ins>
          </w:p>
        </w:tc>
        <w:tc>
          <w:tcPr>
            <w:tcW w:w="0" w:type="auto"/>
            <w:tcBorders>
              <w:bottom w:val="single" w:sz="6" w:space="0" w:color="CCCCCC"/>
            </w:tcBorders>
            <w:tcMar>
              <w:top w:w="75" w:type="dxa"/>
              <w:left w:w="75" w:type="dxa"/>
              <w:bottom w:w="75" w:type="dxa"/>
              <w:right w:w="75" w:type="dxa"/>
            </w:tcMar>
            <w:vAlign w:val="center"/>
            <w:hideMark/>
          </w:tcPr>
          <w:p w14:paraId="58D1197C" w14:textId="77777777" w:rsidR="005D7B79" w:rsidRDefault="005D7B79" w:rsidP="005D7B79">
            <w:pPr>
              <w:rPr>
                <w:rFonts w:eastAsia="Times New Roman"/>
                <w:szCs w:val="20"/>
              </w:rPr>
            </w:pPr>
          </w:p>
        </w:tc>
      </w:tr>
    </w:tbl>
    <w:p w14:paraId="6286CD86" w14:textId="174F8F1F" w:rsidR="00443C8F" w:rsidDel="00E25FAD" w:rsidRDefault="00F631EC" w:rsidP="00E25FAD">
      <w:pPr>
        <w:divId w:val="241843550"/>
        <w:rPr>
          <w:del w:id="79" w:author="Xiaohui Tao" w:date="2021-10-14T21:27:00Z"/>
          <w:rFonts w:eastAsia="Times New Roman"/>
          <w:sz w:val="24"/>
          <w:szCs w:val="24"/>
        </w:rPr>
      </w:pPr>
      <w:r>
        <w:rPr>
          <w:rFonts w:eastAsia="Times New Roman"/>
        </w:rPr>
        <w:br/>
      </w:r>
      <w:del w:id="80" w:author="Xiaohui Tao" w:date="2021-10-14T21:27:00Z">
        <w:r w:rsidDel="00E25FAD">
          <w:rPr>
            <w:rStyle w:val="Strong"/>
            <w:rFonts w:eastAsia="Times New Roman"/>
          </w:rPr>
          <w:delText>Notes</w:delText>
        </w:r>
        <w:r w:rsidDel="00E25FAD">
          <w:rPr>
            <w:rFonts w:eastAsia="Times New Roman"/>
          </w:rPr>
          <w:delText xml:space="preserve"> </w:delText>
        </w:r>
      </w:del>
    </w:p>
    <w:p w14:paraId="6887736E" w14:textId="62324D62" w:rsidR="00443C8F" w:rsidRDefault="00F631EC">
      <w:pPr>
        <w:divId w:val="241843550"/>
        <w:rPr>
          <w:rFonts w:eastAsia="Times New Roman"/>
        </w:rPr>
        <w:pPrChange w:id="81" w:author="Xiaohui Tao" w:date="2021-10-14T21:27:00Z">
          <w:pPr>
            <w:numPr>
              <w:numId w:val="24"/>
            </w:numPr>
            <w:tabs>
              <w:tab w:val="num" w:pos="720"/>
            </w:tabs>
            <w:spacing w:before="100" w:beforeAutospacing="1" w:after="100" w:afterAutospacing="1" w:line="240" w:lineRule="auto"/>
            <w:ind w:left="720" w:hanging="360"/>
            <w:divId w:val="241843550"/>
          </w:pPr>
        </w:pPrChange>
      </w:pPr>
      <w:del w:id="82" w:author="Xiaohui Tao" w:date="2021-10-14T21:27:00Z">
        <w:r w:rsidDel="00E25FAD">
          <w:rPr>
            <w:rFonts w:eastAsia="Times New Roman"/>
          </w:rPr>
          <w:delText>Note goes here</w:delText>
        </w:r>
      </w:del>
    </w:p>
    <w:p w14:paraId="2F64366D" w14:textId="77777777" w:rsidR="00443C8F" w:rsidRDefault="00162F05">
      <w:pPr>
        <w:divId w:val="241843550"/>
        <w:rPr>
          <w:rFonts w:eastAsia="Times New Roman"/>
        </w:rPr>
      </w:pPr>
      <w:r>
        <w:rPr>
          <w:rFonts w:eastAsia="Times New Roman"/>
        </w:rPr>
        <w:pict w14:anchorId="067B12EC">
          <v:rect id="_x0000_i1038" style="width:0;height:1.5pt" o:hralign="center" o:hrstd="t" o:hr="t" fillcolor="#a0a0a0" stroked="f"/>
        </w:pict>
      </w:r>
    </w:p>
    <w:p w14:paraId="3288C9EB" w14:textId="77777777" w:rsidR="00C84B1F" w:rsidRDefault="00C84B1F" w:rsidP="00C84B1F">
      <w:bookmarkStart w:id="83" w:name="AssessmentDetails"/>
      <w:bookmarkEnd w:id="83"/>
    </w:p>
    <w:p w14:paraId="44B6F970" w14:textId="77777777" w:rsidR="006A38C7" w:rsidRDefault="006A38C7" w:rsidP="006A38C7"/>
    <w:p w14:paraId="3A8C18F3" w14:textId="77777777" w:rsidR="00357160" w:rsidRDefault="00162F05" w:rsidP="00357160">
      <w:r>
        <w:pict w14:anchorId="3A91A733">
          <v:rect id="_x0000_i1039" style="width:0;height:1.5pt" o:hralign="center" o:hrstd="t" o:hr="t" fillcolor="#a0a0a0" stroked="f"/>
        </w:pict>
      </w:r>
    </w:p>
    <w:p w14:paraId="2BA60542" w14:textId="77777777" w:rsidR="006A38C7" w:rsidRPr="00FD2C62" w:rsidRDefault="009C3A64" w:rsidP="009C3A64">
      <w:pPr>
        <w:keepNext/>
        <w:rPr>
          <w:b/>
          <w:sz w:val="28"/>
          <w:szCs w:val="28"/>
        </w:rPr>
      </w:pPr>
      <w:r>
        <w:rPr>
          <w:b/>
          <w:sz w:val="28"/>
          <w:szCs w:val="28"/>
        </w:rPr>
        <w:t>Important Assessment Information</w:t>
      </w:r>
    </w:p>
    <w:p w14:paraId="1B248CCC" w14:textId="77777777" w:rsidR="007B1829" w:rsidRDefault="007B1829">
      <w:pPr>
        <w:keepNext/>
      </w:pPr>
    </w:p>
    <w:p w14:paraId="643A1D16" w14:textId="77777777" w:rsidR="00443C8F" w:rsidRDefault="00F631EC">
      <w:pPr>
        <w:divId w:val="599066739"/>
        <w:rPr>
          <w:rFonts w:eastAsia="Times New Roman"/>
          <w:sz w:val="24"/>
          <w:szCs w:val="24"/>
        </w:rPr>
      </w:pPr>
      <w:r>
        <w:rPr>
          <w:rStyle w:val="Strong"/>
          <w:rFonts w:eastAsia="Times New Roman"/>
        </w:rPr>
        <w:t>CSC8360 Semester 2, 2022 Toowoomba On-campus</w:t>
      </w:r>
      <w:r>
        <w:rPr>
          <w:rFonts w:eastAsia="Times New Roman"/>
        </w:rPr>
        <w:t xml:space="preserve"> (UNKNOWN) </w:t>
      </w:r>
    </w:p>
    <w:p w14:paraId="247AD0ED" w14:textId="77777777" w:rsidR="00443C8F" w:rsidRDefault="00443C8F">
      <w:pPr>
        <w:divId w:val="1777947514"/>
        <w:rPr>
          <w:rFonts w:eastAsia="Times New Roman"/>
        </w:rPr>
      </w:pPr>
    </w:p>
    <w:p w14:paraId="16ADD836" w14:textId="77777777" w:rsidR="00443C8F" w:rsidRDefault="00F631EC">
      <w:pPr>
        <w:numPr>
          <w:ilvl w:val="0"/>
          <w:numId w:val="25"/>
        </w:numPr>
        <w:spacing w:before="100" w:beforeAutospacing="1" w:after="100" w:afterAutospacing="1" w:line="240" w:lineRule="auto"/>
        <w:divId w:val="1777947514"/>
        <w:rPr>
          <w:rFonts w:eastAsia="Times New Roman"/>
        </w:rPr>
      </w:pPr>
      <w:r>
        <w:rPr>
          <w:rStyle w:val="Strong"/>
          <w:rFonts w:eastAsia="Times New Roman"/>
        </w:rPr>
        <w:t>Attendance requirements:</w:t>
      </w:r>
      <w:r>
        <w:rPr>
          <w:rFonts w:eastAsia="Times New Roman"/>
        </w:rPr>
        <w:t xml:space="preserve"> </w:t>
      </w:r>
    </w:p>
    <w:p w14:paraId="264C475E" w14:textId="77777777" w:rsidR="00443C8F" w:rsidRDefault="00F631EC">
      <w:pPr>
        <w:spacing w:before="100" w:beforeAutospacing="1" w:after="240"/>
        <w:ind w:left="720"/>
        <w:divId w:val="1400516404"/>
        <w:rPr>
          <w:rFonts w:eastAsia="Times New Roman"/>
        </w:rPr>
      </w:pPr>
      <w:r>
        <w:rPr>
          <w:rFonts w:eastAsia="Times New Roman"/>
        </w:rPr>
        <w:lastRenderedPageBreak/>
        <w:t>It is the students' responsibility to attend and participate appropriately in all activities (such as lectures, tutorials, laboratories and practical work) scheduled for them, and to study all material provided to them or required to be accessed by them to maximise their chance of meeting the objectives of the course and to be informed of course-related activities and administration. This includes the recorded lectures and tutorials. To maximise their chances of satisfying the objectives of the course, students should actively participate in the course discussion group.</w:t>
      </w:r>
    </w:p>
    <w:p w14:paraId="575A9A05" w14:textId="77777777" w:rsidR="00443C8F" w:rsidRDefault="00F631EC">
      <w:pPr>
        <w:numPr>
          <w:ilvl w:val="0"/>
          <w:numId w:val="26"/>
        </w:numPr>
        <w:spacing w:before="100" w:beforeAutospacing="1" w:after="100" w:afterAutospacing="1" w:line="240" w:lineRule="auto"/>
        <w:divId w:val="1777947514"/>
        <w:rPr>
          <w:rFonts w:eastAsia="Times New Roman"/>
        </w:rPr>
      </w:pPr>
      <w:r>
        <w:rPr>
          <w:rStyle w:val="Strong"/>
          <w:rFonts w:eastAsia="Times New Roman"/>
        </w:rPr>
        <w:t>Requirements for students to complete each assessment item satisfactorily:</w:t>
      </w:r>
      <w:r>
        <w:rPr>
          <w:rFonts w:eastAsia="Times New Roman"/>
        </w:rPr>
        <w:t xml:space="preserve"> </w:t>
      </w:r>
    </w:p>
    <w:p w14:paraId="49D3867C" w14:textId="77777777" w:rsidR="00443C8F" w:rsidRDefault="00F631EC">
      <w:pPr>
        <w:spacing w:before="100" w:beforeAutospacing="1" w:after="240"/>
        <w:ind w:left="720"/>
        <w:divId w:val="1663124646"/>
        <w:rPr>
          <w:rFonts w:eastAsia="Times New Roman"/>
        </w:rPr>
      </w:pPr>
      <w:r>
        <w:rPr>
          <w:rFonts w:eastAsia="Times New Roman"/>
        </w:rPr>
        <w:t>To satisfactorily complete an individual assessment item a student must achieve at least 50% of the marks. (Depending upon the requirements in Statement 4 below, students may not have to satisfactorily complete each assessment item to receive a passing grade in this course.)</w:t>
      </w:r>
    </w:p>
    <w:p w14:paraId="52DB26A0" w14:textId="77777777" w:rsidR="00443C8F" w:rsidRDefault="00F631EC">
      <w:pPr>
        <w:numPr>
          <w:ilvl w:val="0"/>
          <w:numId w:val="27"/>
        </w:numPr>
        <w:spacing w:before="100" w:beforeAutospacing="1" w:after="100" w:afterAutospacing="1" w:line="240" w:lineRule="auto"/>
        <w:divId w:val="1777947514"/>
        <w:rPr>
          <w:rFonts w:eastAsia="Times New Roman"/>
        </w:rPr>
      </w:pPr>
      <w:r>
        <w:rPr>
          <w:rStyle w:val="Strong"/>
          <w:rFonts w:eastAsia="Times New Roman"/>
        </w:rPr>
        <w:t>Penalties for late submission of required work:</w:t>
      </w:r>
      <w:r>
        <w:rPr>
          <w:rFonts w:eastAsia="Times New Roman"/>
        </w:rPr>
        <w:t xml:space="preserve"> </w:t>
      </w:r>
    </w:p>
    <w:p w14:paraId="3C65B153" w14:textId="77777777" w:rsidR="00443C8F" w:rsidRDefault="00F631EC">
      <w:pPr>
        <w:spacing w:before="100" w:beforeAutospacing="1" w:after="240"/>
        <w:ind w:left="720"/>
        <w:divId w:val="658584622"/>
        <w:rPr>
          <w:rFonts w:eastAsia="Times New Roman"/>
        </w:rPr>
      </w:pPr>
      <w:r>
        <w:rPr>
          <w:rFonts w:eastAsia="Times New Roman"/>
        </w:rPr>
        <w:t xml:space="preserve">Students should refer to the Assessment Procedure </w:t>
      </w:r>
      <w:hyperlink r:id="rId17" w:history="1">
        <w:r>
          <w:rPr>
            <w:rStyle w:val="Hyperlink"/>
            <w:rFonts w:eastAsia="Times New Roman"/>
          </w:rPr>
          <w:t>http://policy.usq.edu.au/documents.php?id=14749PL</w:t>
        </w:r>
      </w:hyperlink>
      <w:r>
        <w:rPr>
          <w:rFonts w:eastAsia="Times New Roman"/>
        </w:rPr>
        <w:t xml:space="preserve"> (point 4.2.4)</w:t>
      </w:r>
    </w:p>
    <w:p w14:paraId="245097E4" w14:textId="77777777" w:rsidR="00443C8F" w:rsidRDefault="00F631EC">
      <w:pPr>
        <w:numPr>
          <w:ilvl w:val="0"/>
          <w:numId w:val="28"/>
        </w:numPr>
        <w:spacing w:before="100" w:beforeAutospacing="1" w:after="100" w:afterAutospacing="1" w:line="240" w:lineRule="auto"/>
        <w:divId w:val="1777947514"/>
        <w:rPr>
          <w:rFonts w:eastAsia="Times New Roman"/>
        </w:rPr>
      </w:pPr>
      <w:r>
        <w:rPr>
          <w:rStyle w:val="Strong"/>
          <w:rFonts w:eastAsia="Times New Roman"/>
        </w:rPr>
        <w:t>Requirements for student to be awarded a passing grade in the course:</w:t>
      </w:r>
      <w:r>
        <w:rPr>
          <w:rFonts w:eastAsia="Times New Roman"/>
        </w:rPr>
        <w:t xml:space="preserve"> </w:t>
      </w:r>
    </w:p>
    <w:p w14:paraId="42DFDE65" w14:textId="77777777" w:rsidR="00443C8F" w:rsidRDefault="00F631EC">
      <w:pPr>
        <w:spacing w:before="100" w:beforeAutospacing="1" w:after="240"/>
        <w:ind w:left="720"/>
        <w:divId w:val="1686134641"/>
        <w:rPr>
          <w:rFonts w:eastAsia="Times New Roman"/>
        </w:rPr>
      </w:pPr>
      <w:r>
        <w:rPr>
          <w:rFonts w:eastAsia="Times New Roman"/>
        </w:rPr>
        <w:t>To be assured of receiving a passing grade students must obtain at least 50% of the total weighted marks available for the course.</w:t>
      </w:r>
      <w:r>
        <w:rPr>
          <w:rFonts w:eastAsia="Times New Roman"/>
        </w:rPr>
        <w:br/>
      </w:r>
    </w:p>
    <w:p w14:paraId="216396FE" w14:textId="77777777" w:rsidR="00443C8F" w:rsidRDefault="00F631EC">
      <w:pPr>
        <w:numPr>
          <w:ilvl w:val="0"/>
          <w:numId w:val="29"/>
        </w:numPr>
        <w:spacing w:before="100" w:beforeAutospacing="1" w:after="100" w:afterAutospacing="1" w:line="240" w:lineRule="auto"/>
        <w:divId w:val="1777947514"/>
        <w:rPr>
          <w:rFonts w:eastAsia="Times New Roman"/>
        </w:rPr>
      </w:pPr>
      <w:r>
        <w:rPr>
          <w:rStyle w:val="Strong"/>
          <w:rFonts w:eastAsia="Times New Roman"/>
        </w:rPr>
        <w:t>Method used to combine assessment results to attain final grade:</w:t>
      </w:r>
      <w:r>
        <w:rPr>
          <w:rFonts w:eastAsia="Times New Roman"/>
        </w:rPr>
        <w:t xml:space="preserve"> </w:t>
      </w:r>
    </w:p>
    <w:p w14:paraId="04A46100" w14:textId="77777777" w:rsidR="00443C8F" w:rsidRDefault="00F631EC">
      <w:pPr>
        <w:spacing w:before="100" w:beforeAutospacing="1" w:after="240"/>
        <w:ind w:left="720"/>
        <w:divId w:val="258635538"/>
        <w:rPr>
          <w:rFonts w:eastAsia="Times New Roman"/>
        </w:rPr>
      </w:pPr>
      <w:r>
        <w:rPr>
          <w:rFonts w:eastAsia="Times New Roman"/>
        </w:rPr>
        <w:t>The final grades for students will be assigned on the basis of the aggregate of the weighted marks obtained for each of the summative assessment items in the course.</w:t>
      </w:r>
    </w:p>
    <w:p w14:paraId="3129DE7F" w14:textId="77777777" w:rsidR="00443C8F" w:rsidRDefault="00F631EC">
      <w:pPr>
        <w:numPr>
          <w:ilvl w:val="0"/>
          <w:numId w:val="30"/>
        </w:numPr>
        <w:spacing w:before="100" w:beforeAutospacing="1" w:after="100" w:afterAutospacing="1" w:line="240" w:lineRule="auto"/>
        <w:divId w:val="1777947514"/>
        <w:rPr>
          <w:rFonts w:eastAsia="Times New Roman"/>
        </w:rPr>
      </w:pPr>
      <w:r>
        <w:rPr>
          <w:rStyle w:val="Strong"/>
          <w:rFonts w:eastAsia="Times New Roman"/>
        </w:rPr>
        <w:t>Examination information:</w:t>
      </w:r>
      <w:r>
        <w:rPr>
          <w:rFonts w:eastAsia="Times New Roman"/>
        </w:rPr>
        <w:t xml:space="preserve"> </w:t>
      </w:r>
    </w:p>
    <w:p w14:paraId="2E496908" w14:textId="77777777" w:rsidR="00443C8F" w:rsidRDefault="00F631EC">
      <w:pPr>
        <w:spacing w:before="100" w:beforeAutospacing="1" w:after="240"/>
        <w:ind w:left="720"/>
        <w:divId w:val="726883502"/>
        <w:rPr>
          <w:rFonts w:eastAsia="Times New Roman"/>
        </w:rPr>
      </w:pPr>
      <w:r>
        <w:rPr>
          <w:rFonts w:eastAsia="Times New Roman"/>
        </w:rPr>
        <w:t>There is no examination in this course.</w:t>
      </w:r>
    </w:p>
    <w:p w14:paraId="514F28E7" w14:textId="77777777" w:rsidR="00443C8F" w:rsidRDefault="00F631EC">
      <w:pPr>
        <w:numPr>
          <w:ilvl w:val="0"/>
          <w:numId w:val="31"/>
        </w:numPr>
        <w:spacing w:before="100" w:beforeAutospacing="1" w:after="100" w:afterAutospacing="1" w:line="240" w:lineRule="auto"/>
        <w:divId w:val="1777947514"/>
        <w:rPr>
          <w:rFonts w:eastAsia="Times New Roman"/>
        </w:rPr>
      </w:pPr>
      <w:r>
        <w:rPr>
          <w:rStyle w:val="Strong"/>
          <w:rFonts w:eastAsia="Times New Roman"/>
        </w:rPr>
        <w:t>Examination period when Deferred/Supplementary examinations will be held:</w:t>
      </w:r>
      <w:r>
        <w:rPr>
          <w:rFonts w:eastAsia="Times New Roman"/>
        </w:rPr>
        <w:t xml:space="preserve"> </w:t>
      </w:r>
    </w:p>
    <w:p w14:paraId="64E10D51" w14:textId="77777777" w:rsidR="00443C8F" w:rsidRDefault="00F631EC">
      <w:pPr>
        <w:spacing w:before="100" w:beforeAutospacing="1" w:after="240"/>
        <w:ind w:left="720"/>
        <w:divId w:val="387263675"/>
        <w:rPr>
          <w:rFonts w:eastAsia="Times New Roman"/>
        </w:rPr>
      </w:pPr>
      <w:r>
        <w:rPr>
          <w:rFonts w:eastAsia="Times New Roman"/>
        </w:rPr>
        <w:t xml:space="preserve">Deferred and Supplementary examinations will be held in accordance with the Assessment Procedure </w:t>
      </w:r>
      <w:hyperlink r:id="rId18" w:history="1">
        <w:r>
          <w:rPr>
            <w:rStyle w:val="Hyperlink"/>
            <w:rFonts w:eastAsia="Times New Roman"/>
          </w:rPr>
          <w:t>https://policy.usq.edu.au/documents/14749PL</w:t>
        </w:r>
      </w:hyperlink>
      <w:r>
        <w:rPr>
          <w:rFonts w:eastAsia="Times New Roman"/>
        </w:rPr>
        <w:t>.</w:t>
      </w:r>
    </w:p>
    <w:p w14:paraId="28C8CFBE" w14:textId="77777777" w:rsidR="00443C8F" w:rsidRDefault="00F631EC">
      <w:pPr>
        <w:numPr>
          <w:ilvl w:val="0"/>
          <w:numId w:val="32"/>
        </w:numPr>
        <w:spacing w:before="100" w:beforeAutospacing="1" w:after="100" w:afterAutospacing="1" w:line="240" w:lineRule="auto"/>
        <w:divId w:val="1777947514"/>
        <w:rPr>
          <w:rFonts w:eastAsia="Times New Roman"/>
        </w:rPr>
      </w:pPr>
      <w:r>
        <w:rPr>
          <w:rStyle w:val="Strong"/>
          <w:rFonts w:eastAsia="Times New Roman"/>
        </w:rPr>
        <w:t>University Student Policies:</w:t>
      </w:r>
      <w:r>
        <w:rPr>
          <w:rFonts w:eastAsia="Times New Roman"/>
        </w:rPr>
        <w:t xml:space="preserve"> </w:t>
      </w:r>
    </w:p>
    <w:p w14:paraId="3AD67468" w14:textId="77777777" w:rsidR="00443C8F" w:rsidRDefault="00F631EC">
      <w:pPr>
        <w:spacing w:before="100" w:beforeAutospacing="1" w:after="240"/>
        <w:ind w:left="720"/>
        <w:divId w:val="120075003"/>
        <w:rPr>
          <w:rFonts w:eastAsia="Times New Roman"/>
        </w:rPr>
      </w:pPr>
      <w:r>
        <w:rPr>
          <w:rFonts w:eastAsia="Times New Roman"/>
        </w:rPr>
        <w:t xml:space="preserve">Students should read the USQ policies: Definitions, Assessment and Student Academic Misconduct to avoid actions which might contravene University policies and practices. These policies can be found at </w:t>
      </w:r>
      <w:hyperlink r:id="rId19" w:history="1">
        <w:r>
          <w:rPr>
            <w:rStyle w:val="Hyperlink"/>
            <w:rFonts w:eastAsia="Times New Roman"/>
          </w:rPr>
          <w:t>http://policy.usq.edu.au</w:t>
        </w:r>
      </w:hyperlink>
      <w:r>
        <w:rPr>
          <w:rFonts w:eastAsia="Times New Roman"/>
        </w:rPr>
        <w:t>.</w:t>
      </w:r>
    </w:p>
    <w:p w14:paraId="503C7F17" w14:textId="77777777" w:rsidR="007B1829" w:rsidRDefault="007B1829">
      <w:pPr>
        <w:keepNext/>
      </w:pPr>
    </w:p>
    <w:p w14:paraId="3BE46FDF" w14:textId="77777777" w:rsidR="00443C8F" w:rsidRDefault="00F631EC">
      <w:pPr>
        <w:divId w:val="876546119"/>
        <w:rPr>
          <w:rFonts w:eastAsia="Times New Roman"/>
          <w:sz w:val="24"/>
          <w:szCs w:val="24"/>
        </w:rPr>
      </w:pPr>
      <w:r>
        <w:rPr>
          <w:rStyle w:val="Strong"/>
          <w:rFonts w:eastAsia="Times New Roman"/>
        </w:rPr>
        <w:t>CSC8360 Semester 2, 2022 Online</w:t>
      </w:r>
      <w:r>
        <w:rPr>
          <w:rFonts w:eastAsia="Times New Roman"/>
        </w:rPr>
        <w:t xml:space="preserve"> (Active) </w:t>
      </w:r>
    </w:p>
    <w:p w14:paraId="45A481AC" w14:textId="77777777" w:rsidR="00443C8F" w:rsidRDefault="00443C8F">
      <w:pPr>
        <w:divId w:val="1666782148"/>
        <w:rPr>
          <w:rFonts w:eastAsia="Times New Roman"/>
        </w:rPr>
      </w:pPr>
    </w:p>
    <w:p w14:paraId="530F7E26" w14:textId="77777777" w:rsidR="00443C8F" w:rsidRDefault="00F631EC">
      <w:pPr>
        <w:numPr>
          <w:ilvl w:val="0"/>
          <w:numId w:val="33"/>
        </w:numPr>
        <w:spacing w:before="100" w:beforeAutospacing="1" w:after="100" w:afterAutospacing="1" w:line="240" w:lineRule="auto"/>
        <w:divId w:val="1666782148"/>
        <w:rPr>
          <w:rFonts w:eastAsia="Times New Roman"/>
        </w:rPr>
      </w:pPr>
      <w:r>
        <w:rPr>
          <w:rStyle w:val="Strong"/>
          <w:rFonts w:eastAsia="Times New Roman"/>
        </w:rPr>
        <w:t>Attendance requirements:</w:t>
      </w:r>
      <w:r>
        <w:rPr>
          <w:rFonts w:eastAsia="Times New Roman"/>
        </w:rPr>
        <w:t xml:space="preserve"> </w:t>
      </w:r>
    </w:p>
    <w:p w14:paraId="14674968" w14:textId="77777777" w:rsidR="00443C8F" w:rsidRDefault="00F631EC">
      <w:pPr>
        <w:spacing w:before="100" w:beforeAutospacing="1" w:after="240"/>
        <w:ind w:left="720"/>
        <w:divId w:val="1526097026"/>
        <w:rPr>
          <w:rFonts w:eastAsia="Times New Roman"/>
        </w:rPr>
      </w:pPr>
      <w:ins w:id="84" w:author="Unknown">
        <w:r>
          <w:rPr>
            <w:rFonts w:eastAsia="Times New Roman"/>
          </w:rPr>
          <w:t>There are no attendance requirements for this course. However, it</w:t>
        </w:r>
      </w:ins>
      <w:del w:id="85" w:author="Unknown">
        <w:r>
          <w:rPr>
            <w:rFonts w:eastAsia="Times New Roman"/>
          </w:rPr>
          <w:delText>It</w:delText>
        </w:r>
      </w:del>
      <w:r>
        <w:rPr>
          <w:rFonts w:eastAsia="Times New Roman"/>
        </w:rPr>
        <w:t xml:space="preserve"> is the students' responsibility</w:t>
      </w:r>
      <w:del w:id="86" w:author="Unknown">
        <w:r>
          <w:rPr>
            <w:rFonts w:eastAsia="Times New Roman"/>
          </w:rPr>
          <w:delText> to attend and participate appropriately in all activities (such as lectures, tutorials, laboratories and practical work) scheduled for them, and</w:delText>
        </w:r>
      </w:del>
      <w:r>
        <w:rPr>
          <w:rFonts w:eastAsia="Times New Roman"/>
        </w:rPr>
        <w:t xml:space="preserve"> to study all material provided to them or required to be accessed by them to </w:t>
      </w:r>
      <w:ins w:id="87" w:author="Unknown">
        <w:r>
          <w:rPr>
            <w:rFonts w:eastAsia="Times New Roman"/>
          </w:rPr>
          <w:t>maximize</w:t>
        </w:r>
      </w:ins>
      <w:del w:id="88" w:author="Unknown">
        <w:r>
          <w:rPr>
            <w:rFonts w:eastAsia="Times New Roman"/>
          </w:rPr>
          <w:delText>maximise</w:delText>
        </w:r>
      </w:del>
      <w:r>
        <w:rPr>
          <w:rFonts w:eastAsia="Times New Roman"/>
        </w:rPr>
        <w:t xml:space="preserve"> their chance of meeting the objectives of the course and to be informed of course-related activities and administration.</w:t>
      </w:r>
      <w:del w:id="89" w:author="Unknown">
        <w:r>
          <w:rPr>
            <w:rFonts w:eastAsia="Times New Roman"/>
          </w:rPr>
          <w:delText> This includes the recorded lectures and tutorials. To maximise their chances of satisfying the objectives of the course, students should actively participate in the course discussion group.</w:delText>
        </w:r>
      </w:del>
    </w:p>
    <w:p w14:paraId="5977C6D6" w14:textId="77777777" w:rsidR="00443C8F" w:rsidRDefault="00F631EC">
      <w:pPr>
        <w:numPr>
          <w:ilvl w:val="0"/>
          <w:numId w:val="34"/>
        </w:numPr>
        <w:spacing w:before="100" w:beforeAutospacing="1" w:after="100" w:afterAutospacing="1" w:line="240" w:lineRule="auto"/>
        <w:divId w:val="1666782148"/>
        <w:rPr>
          <w:rFonts w:eastAsia="Times New Roman"/>
        </w:rPr>
      </w:pPr>
      <w:r>
        <w:rPr>
          <w:rStyle w:val="Strong"/>
          <w:rFonts w:eastAsia="Times New Roman"/>
        </w:rPr>
        <w:lastRenderedPageBreak/>
        <w:t>Requirements for students to complete each assessment item satisfactorily:</w:t>
      </w:r>
      <w:r>
        <w:rPr>
          <w:rFonts w:eastAsia="Times New Roman"/>
        </w:rPr>
        <w:t xml:space="preserve"> </w:t>
      </w:r>
    </w:p>
    <w:p w14:paraId="6313F873" w14:textId="77777777" w:rsidR="00443C8F" w:rsidRDefault="00F631EC">
      <w:pPr>
        <w:spacing w:before="100" w:beforeAutospacing="1" w:after="240"/>
        <w:ind w:left="720"/>
        <w:divId w:val="2086415076"/>
        <w:rPr>
          <w:rFonts w:eastAsia="Times New Roman"/>
        </w:rPr>
      </w:pPr>
      <w:r>
        <w:rPr>
          <w:rFonts w:eastAsia="Times New Roman"/>
        </w:rPr>
        <w:t>To satisfactorily complete an individual assessment item a student must achieve at least 50% of the marks. (Depending upon the requirements in Statement 4 below, students may not have to satisfactorily complete each assessment item to receive a passing grade in this course.)</w:t>
      </w:r>
    </w:p>
    <w:p w14:paraId="102F4586" w14:textId="77777777" w:rsidR="00443C8F" w:rsidRDefault="00F631EC">
      <w:pPr>
        <w:numPr>
          <w:ilvl w:val="0"/>
          <w:numId w:val="35"/>
        </w:numPr>
        <w:spacing w:before="100" w:beforeAutospacing="1" w:after="100" w:afterAutospacing="1" w:line="240" w:lineRule="auto"/>
        <w:divId w:val="1666782148"/>
        <w:rPr>
          <w:rFonts w:eastAsia="Times New Roman"/>
        </w:rPr>
      </w:pPr>
      <w:r>
        <w:rPr>
          <w:rStyle w:val="Strong"/>
          <w:rFonts w:eastAsia="Times New Roman"/>
        </w:rPr>
        <w:t>Penalties for late submission of required work:</w:t>
      </w:r>
      <w:r>
        <w:rPr>
          <w:rFonts w:eastAsia="Times New Roman"/>
        </w:rPr>
        <w:t xml:space="preserve"> </w:t>
      </w:r>
    </w:p>
    <w:p w14:paraId="008ACED2" w14:textId="77777777" w:rsidR="00443C8F" w:rsidRDefault="00F631EC">
      <w:pPr>
        <w:spacing w:before="100" w:beforeAutospacing="1" w:after="240"/>
        <w:ind w:left="720"/>
        <w:divId w:val="117602365"/>
        <w:rPr>
          <w:rFonts w:eastAsia="Times New Roman"/>
        </w:rPr>
      </w:pPr>
      <w:r>
        <w:rPr>
          <w:rFonts w:eastAsia="Times New Roman"/>
        </w:rPr>
        <w:t xml:space="preserve">Students should refer to the Assessment Procedure </w:t>
      </w:r>
      <w:hyperlink r:id="rId20" w:history="1">
        <w:r>
          <w:rPr>
            <w:rStyle w:val="Hyperlink"/>
            <w:rFonts w:eastAsia="Times New Roman"/>
          </w:rPr>
          <w:t>http://policy.usq.edu.au/documents.php?id=14749PL</w:t>
        </w:r>
      </w:hyperlink>
      <w:r>
        <w:rPr>
          <w:rFonts w:eastAsia="Times New Roman"/>
        </w:rPr>
        <w:t xml:space="preserve"> (point 4.2.4)</w:t>
      </w:r>
    </w:p>
    <w:p w14:paraId="682CF70C" w14:textId="77777777" w:rsidR="00443C8F" w:rsidRDefault="00F631EC">
      <w:pPr>
        <w:numPr>
          <w:ilvl w:val="0"/>
          <w:numId w:val="36"/>
        </w:numPr>
        <w:spacing w:before="100" w:beforeAutospacing="1" w:after="100" w:afterAutospacing="1" w:line="240" w:lineRule="auto"/>
        <w:divId w:val="1666782148"/>
        <w:rPr>
          <w:rFonts w:eastAsia="Times New Roman"/>
        </w:rPr>
      </w:pPr>
      <w:r>
        <w:rPr>
          <w:rStyle w:val="Strong"/>
          <w:rFonts w:eastAsia="Times New Roman"/>
        </w:rPr>
        <w:t>Requirements for student to be awarded a passing grade in the course:</w:t>
      </w:r>
      <w:r>
        <w:rPr>
          <w:rFonts w:eastAsia="Times New Roman"/>
        </w:rPr>
        <w:t xml:space="preserve"> </w:t>
      </w:r>
    </w:p>
    <w:p w14:paraId="200E805F" w14:textId="77777777" w:rsidR="00443C8F" w:rsidRDefault="00F631EC">
      <w:pPr>
        <w:spacing w:before="100" w:beforeAutospacing="1" w:after="240"/>
        <w:ind w:left="720"/>
        <w:divId w:val="1793941708"/>
        <w:rPr>
          <w:rFonts w:eastAsia="Times New Roman"/>
        </w:rPr>
      </w:pPr>
      <w:r>
        <w:rPr>
          <w:rFonts w:eastAsia="Times New Roman"/>
        </w:rPr>
        <w:t>To be assured of receiving a passing grade students must obtain at least 50% of the total weighted marks available for the course.</w:t>
      </w:r>
      <w:r>
        <w:rPr>
          <w:rFonts w:eastAsia="Times New Roman"/>
        </w:rPr>
        <w:br/>
      </w:r>
    </w:p>
    <w:p w14:paraId="675F88DD" w14:textId="77777777" w:rsidR="00443C8F" w:rsidRDefault="00F631EC">
      <w:pPr>
        <w:numPr>
          <w:ilvl w:val="0"/>
          <w:numId w:val="37"/>
        </w:numPr>
        <w:spacing w:before="100" w:beforeAutospacing="1" w:after="100" w:afterAutospacing="1" w:line="240" w:lineRule="auto"/>
        <w:divId w:val="1666782148"/>
        <w:rPr>
          <w:rFonts w:eastAsia="Times New Roman"/>
        </w:rPr>
      </w:pPr>
      <w:r>
        <w:rPr>
          <w:rStyle w:val="Strong"/>
          <w:rFonts w:eastAsia="Times New Roman"/>
        </w:rPr>
        <w:t>Method used to combine assessment results to attain final grade:</w:t>
      </w:r>
      <w:r>
        <w:rPr>
          <w:rFonts w:eastAsia="Times New Roman"/>
        </w:rPr>
        <w:t xml:space="preserve"> </w:t>
      </w:r>
    </w:p>
    <w:p w14:paraId="571263A5" w14:textId="77777777" w:rsidR="00443C8F" w:rsidRDefault="00F631EC">
      <w:pPr>
        <w:spacing w:before="100" w:beforeAutospacing="1" w:after="240"/>
        <w:ind w:left="720"/>
        <w:divId w:val="639844254"/>
        <w:rPr>
          <w:rFonts w:eastAsia="Times New Roman"/>
        </w:rPr>
      </w:pPr>
      <w:r>
        <w:rPr>
          <w:rFonts w:eastAsia="Times New Roman"/>
        </w:rPr>
        <w:t>The final grades for students will be assigned on the basis of the aggregate of the weighted marks obtained for each of the summative assessment items in the course.</w:t>
      </w:r>
    </w:p>
    <w:p w14:paraId="77859737" w14:textId="77777777" w:rsidR="00443C8F" w:rsidRDefault="00F631EC">
      <w:pPr>
        <w:numPr>
          <w:ilvl w:val="0"/>
          <w:numId w:val="38"/>
        </w:numPr>
        <w:spacing w:before="100" w:beforeAutospacing="1" w:after="100" w:afterAutospacing="1" w:line="240" w:lineRule="auto"/>
        <w:divId w:val="1666782148"/>
        <w:rPr>
          <w:rFonts w:eastAsia="Times New Roman"/>
        </w:rPr>
      </w:pPr>
      <w:r>
        <w:rPr>
          <w:rStyle w:val="Strong"/>
          <w:rFonts w:eastAsia="Times New Roman"/>
        </w:rPr>
        <w:t>Examination information:</w:t>
      </w:r>
      <w:r>
        <w:rPr>
          <w:rFonts w:eastAsia="Times New Roman"/>
        </w:rPr>
        <w:t xml:space="preserve"> </w:t>
      </w:r>
    </w:p>
    <w:p w14:paraId="5B0716DC" w14:textId="77777777" w:rsidR="00443C8F" w:rsidRDefault="00F631EC">
      <w:pPr>
        <w:spacing w:before="100" w:beforeAutospacing="1" w:after="240"/>
        <w:ind w:left="720"/>
        <w:divId w:val="423696633"/>
        <w:rPr>
          <w:rFonts w:eastAsia="Times New Roman"/>
        </w:rPr>
      </w:pPr>
      <w:r>
        <w:rPr>
          <w:rFonts w:eastAsia="Times New Roman"/>
        </w:rPr>
        <w:t>There is no examination in this course.</w:t>
      </w:r>
    </w:p>
    <w:p w14:paraId="3A04D5C1" w14:textId="77777777" w:rsidR="00443C8F" w:rsidRDefault="00F631EC">
      <w:pPr>
        <w:numPr>
          <w:ilvl w:val="0"/>
          <w:numId w:val="39"/>
        </w:numPr>
        <w:spacing w:before="100" w:beforeAutospacing="1" w:after="100" w:afterAutospacing="1" w:line="240" w:lineRule="auto"/>
        <w:divId w:val="1666782148"/>
        <w:rPr>
          <w:rFonts w:eastAsia="Times New Roman"/>
        </w:rPr>
      </w:pPr>
      <w:r>
        <w:rPr>
          <w:rStyle w:val="Strong"/>
          <w:rFonts w:eastAsia="Times New Roman"/>
        </w:rPr>
        <w:t>Examination period when Deferred/Supplementary examinations will be held:</w:t>
      </w:r>
      <w:r>
        <w:rPr>
          <w:rFonts w:eastAsia="Times New Roman"/>
        </w:rPr>
        <w:t xml:space="preserve"> </w:t>
      </w:r>
    </w:p>
    <w:p w14:paraId="6689332A" w14:textId="77777777" w:rsidR="00443C8F" w:rsidRDefault="00F631EC">
      <w:pPr>
        <w:spacing w:before="100" w:beforeAutospacing="1" w:after="240"/>
        <w:ind w:left="720"/>
        <w:divId w:val="660426970"/>
        <w:rPr>
          <w:rFonts w:eastAsia="Times New Roman"/>
        </w:rPr>
      </w:pPr>
      <w:r>
        <w:rPr>
          <w:rFonts w:eastAsia="Times New Roman"/>
        </w:rPr>
        <w:t xml:space="preserve">Deferred and Supplementary examinations will be held in accordance with the Assessment Procedure </w:t>
      </w:r>
      <w:hyperlink r:id="rId21" w:history="1">
        <w:r>
          <w:rPr>
            <w:rStyle w:val="Hyperlink"/>
            <w:rFonts w:eastAsia="Times New Roman"/>
          </w:rPr>
          <w:t>https://policy.usq.edu.au/documents/14749PL</w:t>
        </w:r>
      </w:hyperlink>
      <w:r>
        <w:rPr>
          <w:rFonts w:eastAsia="Times New Roman"/>
        </w:rPr>
        <w:t>.</w:t>
      </w:r>
    </w:p>
    <w:p w14:paraId="387CBB3C" w14:textId="77777777" w:rsidR="00443C8F" w:rsidRDefault="00F631EC">
      <w:pPr>
        <w:numPr>
          <w:ilvl w:val="0"/>
          <w:numId w:val="40"/>
        </w:numPr>
        <w:spacing w:before="100" w:beforeAutospacing="1" w:after="100" w:afterAutospacing="1" w:line="240" w:lineRule="auto"/>
        <w:divId w:val="1666782148"/>
        <w:rPr>
          <w:rFonts w:eastAsia="Times New Roman"/>
        </w:rPr>
      </w:pPr>
      <w:r>
        <w:rPr>
          <w:rStyle w:val="Strong"/>
          <w:rFonts w:eastAsia="Times New Roman"/>
        </w:rPr>
        <w:t>University Student Policies:</w:t>
      </w:r>
      <w:r>
        <w:rPr>
          <w:rFonts w:eastAsia="Times New Roman"/>
        </w:rPr>
        <w:t xml:space="preserve"> </w:t>
      </w:r>
    </w:p>
    <w:p w14:paraId="2427B2A2" w14:textId="77777777" w:rsidR="00443C8F" w:rsidRDefault="00F631EC">
      <w:pPr>
        <w:spacing w:before="100" w:beforeAutospacing="1" w:after="240"/>
        <w:ind w:left="720"/>
        <w:divId w:val="1665740636"/>
        <w:rPr>
          <w:rFonts w:eastAsia="Times New Roman"/>
        </w:rPr>
      </w:pPr>
      <w:r>
        <w:rPr>
          <w:rFonts w:eastAsia="Times New Roman"/>
        </w:rPr>
        <w:t xml:space="preserve">Students should read the USQ policies: Definitions, Assessment and Student Academic Misconduct to avoid actions which might contravene University policies and practices. These policies can be found at </w:t>
      </w:r>
      <w:hyperlink r:id="rId22" w:history="1">
        <w:r>
          <w:rPr>
            <w:rStyle w:val="Hyperlink"/>
            <w:rFonts w:eastAsia="Times New Roman"/>
          </w:rPr>
          <w:t>http://policy.usq.edu.au</w:t>
        </w:r>
      </w:hyperlink>
      <w:r>
        <w:rPr>
          <w:rFonts w:eastAsia="Times New Roman"/>
        </w:rPr>
        <w:t>.</w:t>
      </w:r>
    </w:p>
    <w:p w14:paraId="21FCAF6B" w14:textId="77777777" w:rsidR="009C3A64" w:rsidRDefault="009C3A64" w:rsidP="009C3A64">
      <w:pPr>
        <w:keepNext/>
      </w:pPr>
      <w:bookmarkStart w:id="90" w:name="ImportantAssessmentInfo"/>
      <w:bookmarkEnd w:id="90"/>
    </w:p>
    <w:p w14:paraId="75E2690B" w14:textId="77777777" w:rsidR="006A38C7" w:rsidRDefault="00162F05" w:rsidP="006A38C7">
      <w:r>
        <w:pict w14:anchorId="00C8239A">
          <v:rect id="_x0000_i1040" style="width:0;height:1.5pt" o:hralign="center" o:hrstd="t" o:hr="t" fillcolor="#a0a0a0" stroked="f"/>
        </w:pict>
      </w:r>
    </w:p>
    <w:p w14:paraId="09E4CEA6" w14:textId="77777777" w:rsidR="009C3A64" w:rsidRPr="00FD2C62" w:rsidRDefault="009C3A64" w:rsidP="009C3A64">
      <w:pPr>
        <w:keepNext/>
        <w:rPr>
          <w:b/>
          <w:sz w:val="28"/>
          <w:szCs w:val="28"/>
        </w:rPr>
      </w:pPr>
      <w:r>
        <w:rPr>
          <w:b/>
          <w:sz w:val="28"/>
          <w:szCs w:val="28"/>
        </w:rPr>
        <w:t>Assessment Notes</w:t>
      </w:r>
    </w:p>
    <w:p w14:paraId="29D86F54" w14:textId="77777777" w:rsidR="007B1829" w:rsidRDefault="007B1829">
      <w:pPr>
        <w:keepNext/>
      </w:pPr>
    </w:p>
    <w:p w14:paraId="6F33A5C1" w14:textId="77777777" w:rsidR="00443C8F" w:rsidRDefault="00F631EC">
      <w:pPr>
        <w:divId w:val="1885556071"/>
        <w:rPr>
          <w:rFonts w:eastAsia="Times New Roman"/>
          <w:sz w:val="24"/>
          <w:szCs w:val="24"/>
        </w:rPr>
      </w:pPr>
      <w:r>
        <w:rPr>
          <w:rStyle w:val="Strong"/>
          <w:rFonts w:eastAsia="Times New Roman"/>
        </w:rPr>
        <w:t>CSC8360 Semester 2, 2022 Online</w:t>
      </w:r>
      <w:r>
        <w:rPr>
          <w:rFonts w:eastAsia="Times New Roman"/>
        </w:rPr>
        <w:t xml:space="preserve"> (Active) </w:t>
      </w:r>
    </w:p>
    <w:p w14:paraId="2B6ADED1" w14:textId="77777777" w:rsidR="00443C8F" w:rsidRDefault="00F631EC">
      <w:pPr>
        <w:divId w:val="39325874"/>
        <w:rPr>
          <w:rFonts w:eastAsia="Times New Roman"/>
        </w:rPr>
      </w:pPr>
      <w:r>
        <w:rPr>
          <w:rStyle w:val="Strong"/>
          <w:rFonts w:eastAsia="Times New Roman"/>
        </w:rPr>
        <w:t>CSC8360 Semester 2, 2022 Toowoomba On-campus</w:t>
      </w:r>
      <w:r>
        <w:rPr>
          <w:rFonts w:eastAsia="Times New Roman"/>
        </w:rPr>
        <w:t xml:space="preserve"> (UNKNOWN) </w:t>
      </w:r>
    </w:p>
    <w:p w14:paraId="3DF2BB96" w14:textId="77777777" w:rsidR="00443C8F" w:rsidRDefault="00443C8F">
      <w:pPr>
        <w:divId w:val="521864231"/>
        <w:rPr>
          <w:rFonts w:eastAsia="Times New Roman"/>
        </w:rPr>
      </w:pPr>
    </w:p>
    <w:p w14:paraId="24134428" w14:textId="77777777" w:rsidR="00443C8F" w:rsidRDefault="00F631EC">
      <w:pPr>
        <w:numPr>
          <w:ilvl w:val="0"/>
          <w:numId w:val="41"/>
        </w:numPr>
        <w:spacing w:before="100" w:beforeAutospacing="1" w:after="240" w:line="240" w:lineRule="auto"/>
        <w:divId w:val="521864231"/>
        <w:rPr>
          <w:rFonts w:eastAsia="Times New Roman"/>
        </w:rPr>
      </w:pPr>
      <w:r>
        <w:rPr>
          <w:rFonts w:eastAsia="Times New Roman"/>
        </w:rPr>
        <w:t>The due date for an assignment is the date by which a student must despatch the assignment to the USQ. Students must retain a copy of each item submitted for assessment purposes. Such copies should be despatched to the USQ within 24 hours of receipt of a request to do so.</w:t>
      </w:r>
    </w:p>
    <w:p w14:paraId="122A8422" w14:textId="77777777" w:rsidR="00443C8F" w:rsidRDefault="00F631EC">
      <w:pPr>
        <w:numPr>
          <w:ilvl w:val="0"/>
          <w:numId w:val="41"/>
        </w:numPr>
        <w:spacing w:before="100" w:beforeAutospacing="1" w:after="240" w:line="240" w:lineRule="auto"/>
        <w:divId w:val="521864231"/>
        <w:rPr>
          <w:rFonts w:eastAsia="Times New Roman"/>
        </w:rPr>
      </w:pPr>
      <w:r>
        <w:rPr>
          <w:rFonts w:eastAsia="Times New Roman"/>
        </w:rPr>
        <w:t>Electronic submission of assignments is required for this course. All submissions must be made through the Assignment Drop Box located on the USQ study desk for this course, unless directed otherwise by the examiner of the course. Students must retain a copy of each item submitted for assessment. This must be despatched to USQ within 24 hours if requested by the Examiner.</w:t>
      </w:r>
    </w:p>
    <w:p w14:paraId="041BB86A" w14:textId="77777777" w:rsidR="00443C8F" w:rsidRDefault="00F631EC">
      <w:pPr>
        <w:numPr>
          <w:ilvl w:val="0"/>
          <w:numId w:val="41"/>
        </w:numPr>
        <w:spacing w:before="100" w:beforeAutospacing="1" w:after="240" w:line="240" w:lineRule="auto"/>
        <w:divId w:val="521864231"/>
        <w:rPr>
          <w:rFonts w:eastAsia="Times New Roman"/>
        </w:rPr>
      </w:pPr>
      <w:r>
        <w:rPr>
          <w:rFonts w:eastAsia="Times New Roman"/>
        </w:rPr>
        <w:t xml:space="preserve">Reliable access to the internet is a requirement of this course as the course contains electronic assessment and submission elements. In order to avoid internet issues, on-campus students should upload their assignments electronically using the same computer laboratories. Online students who knowingly do not have </w:t>
      </w:r>
      <w:r>
        <w:rPr>
          <w:rFonts w:eastAsia="Times New Roman"/>
        </w:rPr>
        <w:lastRenderedPageBreak/>
        <w:t>reliable access to the internet should actively seek alternative internet access (e.g., Internet cafes, local libraries, or work places) for assessment submission. Online students are able to use the on-campus student computer laboratories once access has been enabled. To be granted access, Online students need to contact ICT and ask to have a student account enabled so that they can work on-campus.</w:t>
      </w:r>
    </w:p>
    <w:p w14:paraId="367E667E" w14:textId="77777777" w:rsidR="00443C8F" w:rsidRDefault="00F631EC">
      <w:pPr>
        <w:numPr>
          <w:ilvl w:val="0"/>
          <w:numId w:val="41"/>
        </w:numPr>
        <w:spacing w:before="100" w:beforeAutospacing="1" w:after="240" w:line="240" w:lineRule="auto"/>
        <w:divId w:val="521864231"/>
        <w:rPr>
          <w:rFonts w:eastAsia="Times New Roman"/>
        </w:rPr>
      </w:pPr>
      <w:r>
        <w:rPr>
          <w:rFonts w:eastAsia="Times New Roman"/>
        </w:rPr>
        <w:t>Students are expected to open their university provided email account and check it regularly for personal communication. In accordance with the Electronic Communication with Students Policy and Procedure (</w:t>
      </w:r>
      <w:hyperlink r:id="rId23" w:history="1">
        <w:r>
          <w:rPr>
            <w:rStyle w:val="Hyperlink"/>
            <w:rFonts w:eastAsia="Times New Roman"/>
          </w:rPr>
          <w:t>http://policy.usq.edu.au/documents.php?id=13306PL)</w:t>
        </w:r>
      </w:hyperlink>
      <w:r>
        <w:rPr>
          <w:rFonts w:eastAsia="Times New Roman"/>
        </w:rPr>
        <w:t xml:space="preserve"> information sent to the student's USQ email account will be regarded as being received.</w:t>
      </w:r>
    </w:p>
    <w:p w14:paraId="2A2EBB27" w14:textId="77777777" w:rsidR="00443C8F" w:rsidRDefault="00F631EC">
      <w:pPr>
        <w:numPr>
          <w:ilvl w:val="0"/>
          <w:numId w:val="41"/>
        </w:numPr>
        <w:spacing w:before="100" w:beforeAutospacing="1" w:after="240" w:line="240" w:lineRule="auto"/>
        <w:divId w:val="521864231"/>
        <w:rPr>
          <w:rFonts w:eastAsia="Times New Roman"/>
        </w:rPr>
      </w:pPr>
      <w:r>
        <w:rPr>
          <w:rFonts w:eastAsia="Times New Roman"/>
        </w:rPr>
        <w:t xml:space="preserve">APA style is the referencing system required in this course. Students should use the 6th or 7th edition of the APA Style Manual to format their assignments. The APA Style to be used is defined by the USQ Library's referencing guide. </w:t>
      </w:r>
      <w:hyperlink r:id="rId24" w:history="1">
        <w:r>
          <w:rPr>
            <w:rStyle w:val="Hyperlink"/>
            <w:rFonts w:eastAsia="Times New Roman"/>
          </w:rPr>
          <w:t>http://www.usq.edu.au/library/referencing</w:t>
        </w:r>
      </w:hyperlink>
    </w:p>
    <w:p w14:paraId="5DCE96AA" w14:textId="77777777" w:rsidR="00CF0943" w:rsidRDefault="00CF0943" w:rsidP="00CF0943">
      <w:pPr>
        <w:keepNext/>
      </w:pPr>
      <w:bookmarkStart w:id="91" w:name="AssessmentNotes"/>
      <w:bookmarkEnd w:id="91"/>
    </w:p>
    <w:p w14:paraId="5976ED3F" w14:textId="77777777" w:rsidR="006A38C7" w:rsidRDefault="00162F05" w:rsidP="006A38C7">
      <w:r>
        <w:pict w14:anchorId="190A76C8">
          <v:rect id="_x0000_i1041" style="width:0;height:1.5pt" o:hralign="center" o:hrstd="t" o:hr="t" fillcolor="#a0a0a0" stroked="f"/>
        </w:pict>
      </w:r>
    </w:p>
    <w:p w14:paraId="42785C88" w14:textId="77777777" w:rsidR="006A38C7" w:rsidRPr="00FD2C62" w:rsidRDefault="009C3A64" w:rsidP="009C3A64">
      <w:pPr>
        <w:keepNext/>
        <w:rPr>
          <w:b/>
          <w:sz w:val="28"/>
          <w:szCs w:val="28"/>
        </w:rPr>
      </w:pPr>
      <w:r>
        <w:rPr>
          <w:b/>
          <w:sz w:val="28"/>
          <w:szCs w:val="28"/>
        </w:rPr>
        <w:t>Evaluation and Benchmarking</w:t>
      </w:r>
    </w:p>
    <w:p w14:paraId="1E82B4A9" w14:textId="77777777" w:rsidR="007B1829" w:rsidRDefault="007B1829">
      <w:pPr>
        <w:keepNext/>
      </w:pPr>
    </w:p>
    <w:p w14:paraId="17597669" w14:textId="77777777" w:rsidR="00443C8F" w:rsidRDefault="00F631EC">
      <w:pPr>
        <w:divId w:val="916748023"/>
        <w:rPr>
          <w:rFonts w:eastAsia="Times New Roman"/>
          <w:sz w:val="24"/>
          <w:szCs w:val="24"/>
        </w:rPr>
      </w:pPr>
      <w:r>
        <w:rPr>
          <w:rStyle w:val="Strong"/>
          <w:rFonts w:eastAsia="Times New Roman"/>
        </w:rPr>
        <w:t>CSC8360 Semester 2, 2022 Online</w:t>
      </w:r>
      <w:r>
        <w:rPr>
          <w:rFonts w:eastAsia="Times New Roman"/>
        </w:rPr>
        <w:t xml:space="preserve"> (Active) </w:t>
      </w:r>
    </w:p>
    <w:p w14:paraId="5E206AC4" w14:textId="77777777" w:rsidR="00443C8F" w:rsidRDefault="00F631EC">
      <w:pPr>
        <w:divId w:val="365300365"/>
        <w:rPr>
          <w:rFonts w:eastAsia="Times New Roman"/>
        </w:rPr>
      </w:pPr>
      <w:r>
        <w:rPr>
          <w:rStyle w:val="Strong"/>
          <w:rFonts w:eastAsia="Times New Roman"/>
        </w:rPr>
        <w:t>CSC8360 Semester 2, 2022 Toowoomba On-campus</w:t>
      </w:r>
      <w:r>
        <w:rPr>
          <w:rFonts w:eastAsia="Times New Roman"/>
        </w:rPr>
        <w:t xml:space="preserve"> (UNKNOWN) </w:t>
      </w:r>
    </w:p>
    <w:p w14:paraId="1CACCC21" w14:textId="77777777" w:rsidR="00443C8F" w:rsidRDefault="00443C8F">
      <w:pPr>
        <w:divId w:val="166946477"/>
        <w:rPr>
          <w:rFonts w:eastAsia="Times New Roman"/>
        </w:rPr>
      </w:pPr>
    </w:p>
    <w:p w14:paraId="2C1FC92F" w14:textId="77777777" w:rsidR="00443C8F" w:rsidRDefault="00F631EC">
      <w:pPr>
        <w:divId w:val="1364747144"/>
        <w:rPr>
          <w:rFonts w:eastAsia="Times New Roman"/>
        </w:rPr>
      </w:pPr>
      <w:r>
        <w:rPr>
          <w:rFonts w:eastAsia="Times New Roman"/>
        </w:rPr>
        <w:t xml:space="preserve">In meeting the University’s aims to establish quality learning and teaching for all programs, this course monitors and ensures quality assurance and improvements in at least two ways. </w:t>
      </w:r>
      <w:r>
        <w:rPr>
          <w:rFonts w:eastAsia="Times New Roman"/>
        </w:rPr>
        <w:br/>
        <w:t xml:space="preserve">This course: </w:t>
      </w:r>
    </w:p>
    <w:p w14:paraId="5A75D695" w14:textId="77777777" w:rsidR="00443C8F" w:rsidRDefault="00F631EC">
      <w:pPr>
        <w:numPr>
          <w:ilvl w:val="0"/>
          <w:numId w:val="42"/>
        </w:numPr>
        <w:spacing w:before="100" w:beforeAutospacing="1" w:after="100" w:afterAutospacing="1" w:line="240" w:lineRule="auto"/>
        <w:divId w:val="1364747144"/>
        <w:rPr>
          <w:rFonts w:eastAsia="Times New Roman"/>
        </w:rPr>
      </w:pPr>
      <w:r>
        <w:rPr>
          <w:rFonts w:eastAsia="Times New Roman"/>
        </w:rPr>
        <w:t>Conforms to the USQ Policy on Evaluation of Teaching, Courses and Programs to ensure ongoing monitoring and systematic improvement.</w:t>
      </w:r>
    </w:p>
    <w:p w14:paraId="75B5E90B" w14:textId="77777777" w:rsidR="00443C8F" w:rsidRDefault="00F631EC">
      <w:pPr>
        <w:numPr>
          <w:ilvl w:val="0"/>
          <w:numId w:val="42"/>
        </w:numPr>
        <w:spacing w:before="100" w:beforeAutospacing="1" w:after="100" w:afterAutospacing="1" w:line="240" w:lineRule="auto"/>
        <w:divId w:val="1364747144"/>
        <w:rPr>
          <w:rFonts w:eastAsia="Times New Roman"/>
        </w:rPr>
      </w:pPr>
      <w:r>
        <w:rPr>
          <w:rFonts w:eastAsia="Times New Roman"/>
        </w:rPr>
        <w:t>Forms part of the Master of Information Technology and is benchmarked against the:</w:t>
      </w:r>
    </w:p>
    <w:p w14:paraId="5EBA3FCF" w14:textId="77777777" w:rsidR="00443C8F" w:rsidRDefault="00F631EC">
      <w:pPr>
        <w:divId w:val="1364747144"/>
        <w:rPr>
          <w:rFonts w:eastAsia="Times New Roman"/>
        </w:rPr>
      </w:pPr>
      <w:r>
        <w:rPr>
          <w:rFonts w:eastAsia="Times New Roman"/>
        </w:rPr>
        <w:t>• internal USQ accreditation/reaccreditation processes which include (i) stringent standards in the independent accreditation of its academic programs, (ii) close integration between business and academic planning, and (iii) regular and rigorous review; and</w:t>
      </w:r>
      <w:r>
        <w:rPr>
          <w:rFonts w:eastAsia="Times New Roman"/>
        </w:rPr>
        <w:br/>
        <w:t>• professional accreditation standards of the Australian Computer Society (ACS).</w:t>
      </w:r>
    </w:p>
    <w:p w14:paraId="2A2EC8EF" w14:textId="77777777" w:rsidR="00CF0943" w:rsidRDefault="00CF0943" w:rsidP="009C3A64">
      <w:pPr>
        <w:keepNext/>
      </w:pPr>
      <w:bookmarkStart w:id="92" w:name="EvaluationBenchmarking"/>
      <w:bookmarkEnd w:id="92"/>
    </w:p>
    <w:p w14:paraId="5FDF3F68" w14:textId="77777777" w:rsidR="006A38C7" w:rsidRDefault="00162F05" w:rsidP="006A38C7">
      <w:r>
        <w:pict w14:anchorId="417B9419">
          <v:rect id="_x0000_i1042" style="width:0;height:1.5pt" o:hralign="center" o:hrstd="t" o:hr="t" fillcolor="#a0a0a0" stroked="f"/>
        </w:pict>
      </w:r>
    </w:p>
    <w:p w14:paraId="129056AB" w14:textId="77777777" w:rsidR="006A38C7" w:rsidRPr="00FD2C62" w:rsidRDefault="009C3A64" w:rsidP="009C3A64">
      <w:pPr>
        <w:keepNext/>
        <w:rPr>
          <w:b/>
          <w:sz w:val="28"/>
          <w:szCs w:val="28"/>
        </w:rPr>
      </w:pPr>
      <w:r>
        <w:rPr>
          <w:b/>
          <w:sz w:val="28"/>
          <w:szCs w:val="28"/>
        </w:rPr>
        <w:t>Other Requirements</w:t>
      </w:r>
    </w:p>
    <w:p w14:paraId="4659A873" w14:textId="77777777" w:rsidR="007B1829" w:rsidRDefault="007B1829">
      <w:pPr>
        <w:keepNext/>
      </w:pPr>
    </w:p>
    <w:p w14:paraId="78A024CE" w14:textId="77777777" w:rsidR="00443C8F" w:rsidRDefault="00F631EC">
      <w:pPr>
        <w:divId w:val="655064239"/>
        <w:rPr>
          <w:rFonts w:eastAsia="Times New Roman"/>
          <w:sz w:val="24"/>
          <w:szCs w:val="24"/>
        </w:rPr>
      </w:pPr>
      <w:r>
        <w:rPr>
          <w:rStyle w:val="Strong"/>
          <w:rFonts w:eastAsia="Times New Roman"/>
        </w:rPr>
        <w:t>CSC8360 Semester 2, 2022 Online</w:t>
      </w:r>
      <w:r>
        <w:rPr>
          <w:rFonts w:eastAsia="Times New Roman"/>
        </w:rPr>
        <w:t xml:space="preserve"> (Active) </w:t>
      </w:r>
    </w:p>
    <w:p w14:paraId="32B0FBA8" w14:textId="77777777" w:rsidR="00443C8F" w:rsidRDefault="00F631EC">
      <w:pPr>
        <w:divId w:val="1851947370"/>
        <w:rPr>
          <w:rFonts w:eastAsia="Times New Roman"/>
        </w:rPr>
      </w:pPr>
      <w:r>
        <w:rPr>
          <w:rStyle w:val="Strong"/>
          <w:rFonts w:eastAsia="Times New Roman"/>
        </w:rPr>
        <w:t>CSC8360 Semester 2, 2022 Toowoomba On-campus</w:t>
      </w:r>
      <w:r>
        <w:rPr>
          <w:rFonts w:eastAsia="Times New Roman"/>
        </w:rPr>
        <w:t xml:space="preserve"> (UNKNOWN) </w:t>
      </w:r>
    </w:p>
    <w:p w14:paraId="4AB32995" w14:textId="77777777" w:rsidR="00443C8F" w:rsidRDefault="00443C8F">
      <w:pPr>
        <w:divId w:val="1760905114"/>
        <w:rPr>
          <w:rFonts w:eastAsia="Times New Roman"/>
        </w:rPr>
      </w:pPr>
    </w:p>
    <w:p w14:paraId="564F12E4" w14:textId="77777777" w:rsidR="00CF0943" w:rsidRDefault="00CF0943" w:rsidP="00CF0943">
      <w:pPr>
        <w:keepNext/>
      </w:pPr>
      <w:bookmarkStart w:id="93" w:name="OtherRequirements"/>
      <w:bookmarkEnd w:id="93"/>
    </w:p>
    <w:p w14:paraId="3294A5E5" w14:textId="77777777" w:rsidR="006A38C7" w:rsidRDefault="00162F05" w:rsidP="006A38C7">
      <w:bookmarkStart w:id="94" w:name="InfoPathLinkBottom"/>
      <w:bookmarkEnd w:id="94"/>
      <w:r>
        <w:pict w14:anchorId="3CED6653">
          <v:rect id="_x0000_i1043" style="width:0;height:1.5pt" o:hralign="center" o:hrstd="t" o:hr="t" fillcolor="#a0a0a0" stroked="f"/>
        </w:pict>
      </w:r>
    </w:p>
    <w:p w14:paraId="0BAD1FB5" w14:textId="77777777" w:rsidR="00FD2C62" w:rsidRPr="00346370" w:rsidRDefault="00346370" w:rsidP="00FD2C62">
      <w:pPr>
        <w:rPr>
          <w:b/>
          <w:sz w:val="28"/>
          <w:szCs w:val="28"/>
        </w:rPr>
      </w:pPr>
      <w:r w:rsidRPr="00346370">
        <w:rPr>
          <w:b/>
          <w:sz w:val="28"/>
          <w:szCs w:val="28"/>
        </w:rPr>
        <w:t>Exam Data</w:t>
      </w:r>
    </w:p>
    <w:p w14:paraId="0BA60A3F" w14:textId="77777777" w:rsidR="007B1829" w:rsidRDefault="007B1829">
      <w:pPr>
        <w:keepNext/>
      </w:pPr>
    </w:p>
    <w:p w14:paraId="7BE3BBCB" w14:textId="77777777" w:rsidR="00443C8F" w:rsidRDefault="00F631EC">
      <w:pPr>
        <w:divId w:val="598804729"/>
        <w:rPr>
          <w:rFonts w:eastAsia="Times New Roman"/>
          <w:sz w:val="24"/>
          <w:szCs w:val="24"/>
        </w:rPr>
      </w:pPr>
      <w:r>
        <w:rPr>
          <w:rStyle w:val="Strong"/>
          <w:rFonts w:eastAsia="Times New Roman"/>
        </w:rPr>
        <w:t>CSC8360 Semester 2, 2022 Online</w:t>
      </w:r>
      <w:r>
        <w:rPr>
          <w:rFonts w:eastAsia="Times New Roman"/>
        </w:rPr>
        <w:t xml:space="preserve"> (Active) </w:t>
      </w:r>
    </w:p>
    <w:p w14:paraId="6AA861B1" w14:textId="77777777" w:rsidR="00443C8F" w:rsidRDefault="00F631EC">
      <w:pPr>
        <w:divId w:val="954140714"/>
        <w:rPr>
          <w:rFonts w:eastAsia="Times New Roman"/>
        </w:rPr>
      </w:pPr>
      <w:r>
        <w:rPr>
          <w:rStyle w:val="Strong"/>
          <w:rFonts w:eastAsia="Times New Roman"/>
        </w:rPr>
        <w:t>CSC8360 Semester 2, 2022 Toowoomba On-campus</w:t>
      </w:r>
      <w:r>
        <w:rPr>
          <w:rFonts w:eastAsia="Times New Roman"/>
        </w:rPr>
        <w:t xml:space="preserve"> (UNKNOWN) </w:t>
      </w:r>
    </w:p>
    <w:p w14:paraId="58B8A262" w14:textId="77777777" w:rsidR="00443C8F" w:rsidRDefault="00443C8F">
      <w:pPr>
        <w:divId w:val="1522864448"/>
        <w:rPr>
          <w:rFonts w:eastAsia="Times New Roman"/>
        </w:rPr>
      </w:pPr>
    </w:p>
    <w:p w14:paraId="3E3A76B3" w14:textId="77777777" w:rsidR="00443C8F" w:rsidRDefault="00F631EC">
      <w:pPr>
        <w:divId w:val="1092239655"/>
        <w:rPr>
          <w:rFonts w:eastAsia="Times New Roman"/>
        </w:rPr>
      </w:pPr>
      <w:r>
        <w:rPr>
          <w:rFonts w:eastAsia="Times New Roman"/>
        </w:rPr>
        <w:t>No exam data for this course.</w:t>
      </w:r>
    </w:p>
    <w:p w14:paraId="63E8767C" w14:textId="77777777" w:rsidR="00FD2C62" w:rsidRDefault="00FD2C62" w:rsidP="00FD2C62">
      <w:bookmarkStart w:id="95" w:name="ExamData"/>
      <w:bookmarkEnd w:id="95"/>
    </w:p>
    <w:p w14:paraId="68165B7F" w14:textId="77777777" w:rsidR="00681614" w:rsidRDefault="00162F05" w:rsidP="00FD2C62">
      <w:r>
        <w:pict w14:anchorId="7A7B5B36">
          <v:rect id="_x0000_i1044" style="width:0;height:1.5pt" o:hralign="center" o:hrstd="t" o:hr="t" fillcolor="#a0a0a0" stroked="f"/>
        </w:pict>
      </w:r>
    </w:p>
    <w:p w14:paraId="3CC0F8EB" w14:textId="77777777" w:rsidR="00681614" w:rsidRDefault="00681614" w:rsidP="00FD2C62"/>
    <w:p w14:paraId="521A2AC8" w14:textId="77777777" w:rsidR="00681614" w:rsidRDefault="00681614" w:rsidP="0030405E"/>
    <w:sectPr w:rsidR="00681614" w:rsidSect="00496C8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612E" w14:textId="77777777" w:rsidR="00162F05" w:rsidRDefault="00162F05" w:rsidP="00BD71B1">
      <w:pPr>
        <w:spacing w:line="240" w:lineRule="auto"/>
      </w:pPr>
      <w:r>
        <w:separator/>
      </w:r>
    </w:p>
  </w:endnote>
  <w:endnote w:type="continuationSeparator" w:id="0">
    <w:p w14:paraId="5530E28E" w14:textId="77777777" w:rsidR="00162F05" w:rsidRDefault="00162F05" w:rsidP="00BD7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97966705"/>
      <w:docPartObj>
        <w:docPartGallery w:val="Page Numbers (Top of Page)"/>
        <w:docPartUnique/>
      </w:docPartObj>
    </w:sdtPr>
    <w:sdtEndPr/>
    <w:sdtContent>
      <w:p w14:paraId="5DFC2110" w14:textId="77777777" w:rsidR="00C84B1F" w:rsidRPr="00BD71B1" w:rsidRDefault="00C84B1F" w:rsidP="00BD71B1">
        <w:pPr>
          <w:jc w:val="center"/>
          <w:rPr>
            <w:sz w:val="18"/>
            <w:szCs w:val="18"/>
          </w:rPr>
        </w:pPr>
        <w:r w:rsidRPr="00BD71B1">
          <w:rPr>
            <w:sz w:val="18"/>
            <w:szCs w:val="18"/>
          </w:rPr>
          <w:t xml:space="preserve">Page </w:t>
        </w:r>
        <w:r w:rsidRPr="00BD71B1">
          <w:rPr>
            <w:sz w:val="18"/>
            <w:szCs w:val="18"/>
          </w:rPr>
          <w:fldChar w:fldCharType="begin"/>
        </w:r>
        <w:r w:rsidRPr="00BD71B1">
          <w:rPr>
            <w:sz w:val="18"/>
            <w:szCs w:val="18"/>
          </w:rPr>
          <w:instrText xml:space="preserve"> PAGE </w:instrText>
        </w:r>
        <w:r w:rsidRPr="00BD71B1">
          <w:rPr>
            <w:sz w:val="18"/>
            <w:szCs w:val="18"/>
          </w:rPr>
          <w:fldChar w:fldCharType="separate"/>
        </w:r>
        <w:r w:rsidR="00496C80">
          <w:rPr>
            <w:noProof/>
            <w:sz w:val="18"/>
            <w:szCs w:val="18"/>
          </w:rPr>
          <w:t>2</w:t>
        </w:r>
        <w:r w:rsidRPr="00BD71B1">
          <w:rPr>
            <w:sz w:val="18"/>
            <w:szCs w:val="18"/>
          </w:rPr>
          <w:fldChar w:fldCharType="end"/>
        </w:r>
        <w:r w:rsidRPr="00BD71B1">
          <w:rPr>
            <w:sz w:val="18"/>
            <w:szCs w:val="18"/>
          </w:rPr>
          <w:t xml:space="preserve"> of </w:t>
        </w:r>
        <w:r w:rsidRPr="00BD71B1">
          <w:rPr>
            <w:sz w:val="18"/>
            <w:szCs w:val="18"/>
          </w:rPr>
          <w:fldChar w:fldCharType="begin"/>
        </w:r>
        <w:r w:rsidRPr="00BD71B1">
          <w:rPr>
            <w:sz w:val="18"/>
            <w:szCs w:val="18"/>
          </w:rPr>
          <w:instrText xml:space="preserve"> NUMPAGES  </w:instrText>
        </w:r>
        <w:r w:rsidRPr="00BD71B1">
          <w:rPr>
            <w:sz w:val="18"/>
            <w:szCs w:val="18"/>
          </w:rPr>
          <w:fldChar w:fldCharType="separate"/>
        </w:r>
        <w:r w:rsidR="00496C80">
          <w:rPr>
            <w:noProof/>
            <w:sz w:val="18"/>
            <w:szCs w:val="18"/>
          </w:rPr>
          <w:t>3</w:t>
        </w:r>
        <w:r w:rsidRPr="00BD71B1">
          <w:rPr>
            <w:sz w:val="18"/>
            <w:szCs w:val="18"/>
          </w:rPr>
          <w:fldChar w:fldCharType="end"/>
        </w:r>
      </w:p>
    </w:sdtContent>
  </w:sdt>
  <w:p w14:paraId="2C8D553B" w14:textId="77777777" w:rsidR="00C84B1F" w:rsidRDefault="00C84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4EA18" w14:textId="77777777" w:rsidR="00162F05" w:rsidRDefault="00162F05" w:rsidP="00BD71B1">
      <w:pPr>
        <w:spacing w:line="240" w:lineRule="auto"/>
      </w:pPr>
      <w:r>
        <w:separator/>
      </w:r>
    </w:p>
  </w:footnote>
  <w:footnote w:type="continuationSeparator" w:id="0">
    <w:p w14:paraId="24249C87" w14:textId="77777777" w:rsidR="00162F05" w:rsidRDefault="00162F05" w:rsidP="00BD71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152"/>
    <w:multiLevelType w:val="hybridMultilevel"/>
    <w:tmpl w:val="01E879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6B5738"/>
    <w:multiLevelType w:val="hybridMultilevel"/>
    <w:tmpl w:val="9B5EDB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910D8A"/>
    <w:multiLevelType w:val="multilevel"/>
    <w:tmpl w:val="26B455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BFD64F3"/>
    <w:multiLevelType w:val="multilevel"/>
    <w:tmpl w:val="1BCA7B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C57784C"/>
    <w:multiLevelType w:val="multilevel"/>
    <w:tmpl w:val="094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A7003"/>
    <w:multiLevelType w:val="hybridMultilevel"/>
    <w:tmpl w:val="01E879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FE1153"/>
    <w:multiLevelType w:val="multilevel"/>
    <w:tmpl w:val="094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4100C"/>
    <w:multiLevelType w:val="hybridMultilevel"/>
    <w:tmpl w:val="CBB46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7F71CE"/>
    <w:multiLevelType w:val="multilevel"/>
    <w:tmpl w:val="094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00AD2"/>
    <w:multiLevelType w:val="multilevel"/>
    <w:tmpl w:val="985C8C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7738FA"/>
    <w:multiLevelType w:val="multilevel"/>
    <w:tmpl w:val="094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C3165"/>
    <w:multiLevelType w:val="hybridMultilevel"/>
    <w:tmpl w:val="CBB46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751FDD"/>
    <w:multiLevelType w:val="multilevel"/>
    <w:tmpl w:val="3F7603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BA65C94"/>
    <w:multiLevelType w:val="multilevel"/>
    <w:tmpl w:val="094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C4AA2"/>
    <w:multiLevelType w:val="hybridMultilevel"/>
    <w:tmpl w:val="6D3ABB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7360862"/>
    <w:multiLevelType w:val="hybridMultilevel"/>
    <w:tmpl w:val="8ABA9E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D5B2CA5"/>
    <w:multiLevelType w:val="hybridMultilevel"/>
    <w:tmpl w:val="FF309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F940906"/>
    <w:multiLevelType w:val="hybridMultilevel"/>
    <w:tmpl w:val="6D3ABB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41D680B"/>
    <w:multiLevelType w:val="hybridMultilevel"/>
    <w:tmpl w:val="6D3ABB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586186F"/>
    <w:multiLevelType w:val="hybridMultilevel"/>
    <w:tmpl w:val="01E879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FD68D7"/>
    <w:multiLevelType w:val="hybridMultilevel"/>
    <w:tmpl w:val="6D3ABB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033034"/>
    <w:multiLevelType w:val="hybridMultilevel"/>
    <w:tmpl w:val="01E879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0D3073"/>
    <w:multiLevelType w:val="hybridMultilevel"/>
    <w:tmpl w:val="CBB46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893CE9"/>
    <w:multiLevelType w:val="hybridMultilevel"/>
    <w:tmpl w:val="6D3ABB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0BE6E55"/>
    <w:multiLevelType w:val="hybridMultilevel"/>
    <w:tmpl w:val="CBB46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468027A"/>
    <w:multiLevelType w:val="hybridMultilevel"/>
    <w:tmpl w:val="CBB46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094C1C"/>
    <w:multiLevelType w:val="multilevel"/>
    <w:tmpl w:val="094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FD62AC"/>
    <w:multiLevelType w:val="hybridMultilevel"/>
    <w:tmpl w:val="01E879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1"/>
  </w:num>
  <w:num w:numId="3">
    <w:abstractNumId w:val="18"/>
  </w:num>
  <w:num w:numId="4">
    <w:abstractNumId w:val="22"/>
  </w:num>
  <w:num w:numId="5">
    <w:abstractNumId w:val="21"/>
  </w:num>
  <w:num w:numId="6">
    <w:abstractNumId w:val="3"/>
  </w:num>
  <w:num w:numId="7">
    <w:abstractNumId w:val="23"/>
  </w:num>
  <w:num w:numId="8">
    <w:abstractNumId w:val="20"/>
  </w:num>
  <w:num w:numId="9">
    <w:abstractNumId w:val="14"/>
  </w:num>
  <w:num w:numId="10">
    <w:abstractNumId w:val="17"/>
  </w:num>
  <w:num w:numId="11">
    <w:abstractNumId w:val="24"/>
  </w:num>
  <w:num w:numId="12">
    <w:abstractNumId w:val="25"/>
  </w:num>
  <w:num w:numId="13">
    <w:abstractNumId w:val="7"/>
  </w:num>
  <w:num w:numId="14">
    <w:abstractNumId w:val="11"/>
  </w:num>
  <w:num w:numId="15">
    <w:abstractNumId w:val="19"/>
  </w:num>
  <w:num w:numId="16">
    <w:abstractNumId w:val="0"/>
  </w:num>
  <w:num w:numId="17">
    <w:abstractNumId w:val="5"/>
  </w:num>
  <w:num w:numId="18">
    <w:abstractNumId w:val="27"/>
  </w:num>
  <w:num w:numId="19">
    <w:abstractNumId w:val="15"/>
  </w:num>
  <w:num w:numId="20">
    <w:abstractNumId w:val="12"/>
  </w:num>
  <w:num w:numId="21">
    <w:abstractNumId w:val="2"/>
  </w:num>
  <w:num w:numId="22">
    <w:abstractNumId w:val="9"/>
  </w:num>
  <w:num w:numId="23">
    <w:abstractNumId w:val="8"/>
  </w:num>
  <w:num w:numId="24">
    <w:abstractNumId w:val="10"/>
  </w:num>
  <w:num w:numId="25">
    <w:abstractNumId w:val="6"/>
    <w:lvlOverride w:ilvl="0">
      <w:startOverride w:val="1"/>
    </w:lvlOverride>
  </w:num>
  <w:num w:numId="26">
    <w:abstractNumId w:val="6"/>
    <w:lvlOverride w:ilvl="0">
      <w:startOverride w:val="2"/>
    </w:lvlOverride>
  </w:num>
  <w:num w:numId="27">
    <w:abstractNumId w:val="6"/>
    <w:lvlOverride w:ilvl="0">
      <w:startOverride w:val="3"/>
    </w:lvlOverride>
  </w:num>
  <w:num w:numId="28">
    <w:abstractNumId w:val="6"/>
    <w:lvlOverride w:ilvl="0">
      <w:startOverride w:val="4"/>
    </w:lvlOverride>
  </w:num>
  <w:num w:numId="29">
    <w:abstractNumId w:val="6"/>
    <w:lvlOverride w:ilvl="0">
      <w:startOverride w:val="5"/>
    </w:lvlOverride>
  </w:num>
  <w:num w:numId="30">
    <w:abstractNumId w:val="6"/>
    <w:lvlOverride w:ilvl="0">
      <w:startOverride w:val="6"/>
    </w:lvlOverride>
  </w:num>
  <w:num w:numId="31">
    <w:abstractNumId w:val="6"/>
    <w:lvlOverride w:ilvl="0">
      <w:startOverride w:val="7"/>
    </w:lvlOverride>
  </w:num>
  <w:num w:numId="32">
    <w:abstractNumId w:val="6"/>
    <w:lvlOverride w:ilvl="0">
      <w:startOverride w:val="8"/>
    </w:lvlOverride>
  </w:num>
  <w:num w:numId="33">
    <w:abstractNumId w:val="4"/>
    <w:lvlOverride w:ilvl="0">
      <w:startOverride w:val="1"/>
    </w:lvlOverride>
  </w:num>
  <w:num w:numId="34">
    <w:abstractNumId w:val="4"/>
    <w:lvlOverride w:ilvl="0">
      <w:startOverride w:val="2"/>
    </w:lvlOverride>
  </w:num>
  <w:num w:numId="35">
    <w:abstractNumId w:val="4"/>
    <w:lvlOverride w:ilvl="0">
      <w:startOverride w:val="3"/>
    </w:lvlOverride>
  </w:num>
  <w:num w:numId="36">
    <w:abstractNumId w:val="4"/>
    <w:lvlOverride w:ilvl="0">
      <w:startOverride w:val="4"/>
    </w:lvlOverride>
  </w:num>
  <w:num w:numId="37">
    <w:abstractNumId w:val="4"/>
    <w:lvlOverride w:ilvl="0">
      <w:startOverride w:val="5"/>
    </w:lvlOverride>
  </w:num>
  <w:num w:numId="38">
    <w:abstractNumId w:val="4"/>
    <w:lvlOverride w:ilvl="0">
      <w:startOverride w:val="6"/>
    </w:lvlOverride>
  </w:num>
  <w:num w:numId="39">
    <w:abstractNumId w:val="4"/>
    <w:lvlOverride w:ilvl="0">
      <w:startOverride w:val="7"/>
    </w:lvlOverride>
  </w:num>
  <w:num w:numId="40">
    <w:abstractNumId w:val="4"/>
    <w:lvlOverride w:ilvl="0">
      <w:startOverride w:val="8"/>
    </w:lvlOverride>
  </w:num>
  <w:num w:numId="41">
    <w:abstractNumId w:val="26"/>
  </w:num>
  <w:num w:numId="4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ohui Tao">
    <w15:presenceInfo w15:providerId="AD" w15:userId="S::U1017221@usq.edu.au::6614d51d-b605-4450-a806-579276ec3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1614"/>
    <w:rsid w:val="00001587"/>
    <w:rsid w:val="00016E92"/>
    <w:rsid w:val="00021BE6"/>
    <w:rsid w:val="00044462"/>
    <w:rsid w:val="0005074E"/>
    <w:rsid w:val="000A2E13"/>
    <w:rsid w:val="000A4A95"/>
    <w:rsid w:val="000C6961"/>
    <w:rsid w:val="000C7CE6"/>
    <w:rsid w:val="000D0590"/>
    <w:rsid w:val="000D105D"/>
    <w:rsid w:val="000D648B"/>
    <w:rsid w:val="0011163E"/>
    <w:rsid w:val="0012020C"/>
    <w:rsid w:val="001211E2"/>
    <w:rsid w:val="00137E9E"/>
    <w:rsid w:val="00152866"/>
    <w:rsid w:val="00162F05"/>
    <w:rsid w:val="0016519C"/>
    <w:rsid w:val="00185049"/>
    <w:rsid w:val="001B315E"/>
    <w:rsid w:val="001B696C"/>
    <w:rsid w:val="00210ECF"/>
    <w:rsid w:val="00233D08"/>
    <w:rsid w:val="0024371D"/>
    <w:rsid w:val="002602FF"/>
    <w:rsid w:val="00270728"/>
    <w:rsid w:val="00284D48"/>
    <w:rsid w:val="0030402C"/>
    <w:rsid w:val="0030405E"/>
    <w:rsid w:val="00317596"/>
    <w:rsid w:val="00346370"/>
    <w:rsid w:val="00350C0A"/>
    <w:rsid w:val="00352850"/>
    <w:rsid w:val="00356080"/>
    <w:rsid w:val="00357160"/>
    <w:rsid w:val="00387C75"/>
    <w:rsid w:val="003A6913"/>
    <w:rsid w:val="003B4993"/>
    <w:rsid w:val="003C5AAC"/>
    <w:rsid w:val="003E1C33"/>
    <w:rsid w:val="00403FE8"/>
    <w:rsid w:val="00415843"/>
    <w:rsid w:val="004210C0"/>
    <w:rsid w:val="00421118"/>
    <w:rsid w:val="00443C8F"/>
    <w:rsid w:val="00474251"/>
    <w:rsid w:val="00496C80"/>
    <w:rsid w:val="004B52C1"/>
    <w:rsid w:val="004D454C"/>
    <w:rsid w:val="005036A3"/>
    <w:rsid w:val="005230EE"/>
    <w:rsid w:val="00536D11"/>
    <w:rsid w:val="005427AF"/>
    <w:rsid w:val="00571406"/>
    <w:rsid w:val="00594FDF"/>
    <w:rsid w:val="005B1F8D"/>
    <w:rsid w:val="005C4AF3"/>
    <w:rsid w:val="005D7B79"/>
    <w:rsid w:val="005F136A"/>
    <w:rsid w:val="006153FF"/>
    <w:rsid w:val="00623CCA"/>
    <w:rsid w:val="006277B7"/>
    <w:rsid w:val="006415DA"/>
    <w:rsid w:val="006776B2"/>
    <w:rsid w:val="00681614"/>
    <w:rsid w:val="006A38C7"/>
    <w:rsid w:val="006E5A3E"/>
    <w:rsid w:val="006F0045"/>
    <w:rsid w:val="0077463A"/>
    <w:rsid w:val="00780EE3"/>
    <w:rsid w:val="00790CAC"/>
    <w:rsid w:val="007A4E96"/>
    <w:rsid w:val="007B1829"/>
    <w:rsid w:val="007E3A10"/>
    <w:rsid w:val="0081767F"/>
    <w:rsid w:val="0086501E"/>
    <w:rsid w:val="00872842"/>
    <w:rsid w:val="008A4DB2"/>
    <w:rsid w:val="008A66DC"/>
    <w:rsid w:val="008C0B50"/>
    <w:rsid w:val="008D591F"/>
    <w:rsid w:val="008E1AE4"/>
    <w:rsid w:val="00913B8B"/>
    <w:rsid w:val="00916BED"/>
    <w:rsid w:val="00955408"/>
    <w:rsid w:val="00955F56"/>
    <w:rsid w:val="009666DF"/>
    <w:rsid w:val="009958A0"/>
    <w:rsid w:val="009C3A64"/>
    <w:rsid w:val="009D065E"/>
    <w:rsid w:val="009D6495"/>
    <w:rsid w:val="00A206A3"/>
    <w:rsid w:val="00A31311"/>
    <w:rsid w:val="00A45E3B"/>
    <w:rsid w:val="00A54B2B"/>
    <w:rsid w:val="00A8674E"/>
    <w:rsid w:val="00AC2804"/>
    <w:rsid w:val="00B174BA"/>
    <w:rsid w:val="00B3394E"/>
    <w:rsid w:val="00B62166"/>
    <w:rsid w:val="00B76762"/>
    <w:rsid w:val="00B83C36"/>
    <w:rsid w:val="00B97E10"/>
    <w:rsid w:val="00BA4B67"/>
    <w:rsid w:val="00BA656F"/>
    <w:rsid w:val="00BB45EB"/>
    <w:rsid w:val="00BD71B1"/>
    <w:rsid w:val="00BE0EFB"/>
    <w:rsid w:val="00BE5A64"/>
    <w:rsid w:val="00C40BB8"/>
    <w:rsid w:val="00C56939"/>
    <w:rsid w:val="00C84B1F"/>
    <w:rsid w:val="00CA587C"/>
    <w:rsid w:val="00CF0943"/>
    <w:rsid w:val="00D031D5"/>
    <w:rsid w:val="00D17C51"/>
    <w:rsid w:val="00D26FFB"/>
    <w:rsid w:val="00D3508E"/>
    <w:rsid w:val="00D457DA"/>
    <w:rsid w:val="00D45A29"/>
    <w:rsid w:val="00D560DA"/>
    <w:rsid w:val="00D56CDF"/>
    <w:rsid w:val="00D82414"/>
    <w:rsid w:val="00D83F1C"/>
    <w:rsid w:val="00D928E2"/>
    <w:rsid w:val="00D95B67"/>
    <w:rsid w:val="00DA0CC8"/>
    <w:rsid w:val="00DA3290"/>
    <w:rsid w:val="00DA5DC1"/>
    <w:rsid w:val="00DC282A"/>
    <w:rsid w:val="00DD177F"/>
    <w:rsid w:val="00DF2514"/>
    <w:rsid w:val="00DF31A9"/>
    <w:rsid w:val="00E25FAD"/>
    <w:rsid w:val="00E33C7A"/>
    <w:rsid w:val="00E37BAC"/>
    <w:rsid w:val="00E465BF"/>
    <w:rsid w:val="00EB51E1"/>
    <w:rsid w:val="00ED1AF3"/>
    <w:rsid w:val="00ED3D74"/>
    <w:rsid w:val="00EF65DC"/>
    <w:rsid w:val="00F1211B"/>
    <w:rsid w:val="00F14C73"/>
    <w:rsid w:val="00F51619"/>
    <w:rsid w:val="00F631EC"/>
    <w:rsid w:val="00F936B9"/>
    <w:rsid w:val="00FC0EE3"/>
    <w:rsid w:val="00FC14A5"/>
    <w:rsid w:val="00FC7DAC"/>
    <w:rsid w:val="00FD2C62"/>
    <w:rsid w:val="00FE0D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F511"/>
  <w15:docId w15:val="{73ED66C3-5F4C-4638-8994-C8DC35D4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14"/>
    <w:pPr>
      <w:spacing w:after="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16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D2C62"/>
    <w:pPr>
      <w:ind w:left="720"/>
      <w:contextualSpacing/>
    </w:pPr>
  </w:style>
  <w:style w:type="character" w:styleId="Hyperlink">
    <w:name w:val="Hyperlink"/>
    <w:basedOn w:val="DefaultParagraphFont"/>
    <w:uiPriority w:val="99"/>
    <w:unhideWhenUsed/>
    <w:rsid w:val="00B3394E"/>
    <w:rPr>
      <w:color w:val="0000FF" w:themeColor="hyperlink"/>
      <w:u w:val="single"/>
    </w:rPr>
  </w:style>
  <w:style w:type="paragraph" w:styleId="Header">
    <w:name w:val="header"/>
    <w:basedOn w:val="Normal"/>
    <w:link w:val="HeaderChar"/>
    <w:uiPriority w:val="99"/>
    <w:semiHidden/>
    <w:unhideWhenUsed/>
    <w:rsid w:val="00BD71B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D71B1"/>
    <w:rPr>
      <w:sz w:val="20"/>
    </w:rPr>
  </w:style>
  <w:style w:type="paragraph" w:styleId="Footer">
    <w:name w:val="footer"/>
    <w:basedOn w:val="Normal"/>
    <w:link w:val="FooterChar"/>
    <w:uiPriority w:val="99"/>
    <w:semiHidden/>
    <w:unhideWhenUsed/>
    <w:rsid w:val="00BD71B1"/>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D71B1"/>
    <w:rPr>
      <w:sz w:val="20"/>
    </w:rPr>
  </w:style>
  <w:style w:type="paragraph" w:styleId="BalloonText">
    <w:name w:val="Balloon Text"/>
    <w:basedOn w:val="Normal"/>
    <w:link w:val="BalloonTextChar"/>
    <w:uiPriority w:val="99"/>
    <w:semiHidden/>
    <w:unhideWhenUsed/>
    <w:rsid w:val="005F13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36A"/>
    <w:rPr>
      <w:rFonts w:ascii="Segoe UI" w:hAnsi="Segoe UI" w:cs="Segoe UI"/>
      <w:sz w:val="18"/>
      <w:szCs w:val="18"/>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6477">
      <w:bodyDiv w:val="1"/>
      <w:marLeft w:val="0"/>
      <w:marRight w:val="0"/>
      <w:marTop w:val="0"/>
      <w:marBottom w:val="0"/>
      <w:divBdr>
        <w:top w:val="none" w:sz="0" w:space="0" w:color="auto"/>
        <w:left w:val="none" w:sz="0" w:space="0" w:color="auto"/>
        <w:bottom w:val="none" w:sz="0" w:space="0" w:color="auto"/>
        <w:right w:val="none" w:sz="0" w:space="0" w:color="auto"/>
      </w:divBdr>
      <w:divsChild>
        <w:div w:id="916748023">
          <w:marLeft w:val="0"/>
          <w:marRight w:val="0"/>
          <w:marTop w:val="0"/>
          <w:marBottom w:val="0"/>
          <w:divBdr>
            <w:top w:val="none" w:sz="0" w:space="0" w:color="auto"/>
            <w:left w:val="none" w:sz="0" w:space="0" w:color="auto"/>
            <w:bottom w:val="none" w:sz="0" w:space="0" w:color="auto"/>
            <w:right w:val="none" w:sz="0" w:space="0" w:color="auto"/>
          </w:divBdr>
        </w:div>
        <w:div w:id="365300365">
          <w:marLeft w:val="0"/>
          <w:marRight w:val="0"/>
          <w:marTop w:val="0"/>
          <w:marBottom w:val="0"/>
          <w:divBdr>
            <w:top w:val="none" w:sz="0" w:space="0" w:color="auto"/>
            <w:left w:val="none" w:sz="0" w:space="0" w:color="auto"/>
            <w:bottom w:val="none" w:sz="0" w:space="0" w:color="auto"/>
            <w:right w:val="none" w:sz="0" w:space="0" w:color="auto"/>
          </w:divBdr>
        </w:div>
        <w:div w:id="1364747144">
          <w:marLeft w:val="0"/>
          <w:marRight w:val="0"/>
          <w:marTop w:val="0"/>
          <w:marBottom w:val="0"/>
          <w:divBdr>
            <w:top w:val="none" w:sz="0" w:space="0" w:color="auto"/>
            <w:left w:val="none" w:sz="0" w:space="0" w:color="auto"/>
            <w:bottom w:val="none" w:sz="0" w:space="0" w:color="auto"/>
            <w:right w:val="none" w:sz="0" w:space="0" w:color="auto"/>
          </w:divBdr>
        </w:div>
      </w:divsChild>
    </w:div>
    <w:div w:id="329334573">
      <w:bodyDiv w:val="1"/>
      <w:marLeft w:val="0"/>
      <w:marRight w:val="0"/>
      <w:marTop w:val="0"/>
      <w:marBottom w:val="0"/>
      <w:divBdr>
        <w:top w:val="none" w:sz="0" w:space="0" w:color="auto"/>
        <w:left w:val="none" w:sz="0" w:space="0" w:color="auto"/>
        <w:bottom w:val="none" w:sz="0" w:space="0" w:color="auto"/>
        <w:right w:val="none" w:sz="0" w:space="0" w:color="auto"/>
      </w:divBdr>
      <w:divsChild>
        <w:div w:id="322709223">
          <w:marLeft w:val="0"/>
          <w:marRight w:val="0"/>
          <w:marTop w:val="0"/>
          <w:marBottom w:val="0"/>
          <w:divBdr>
            <w:top w:val="none" w:sz="0" w:space="0" w:color="auto"/>
            <w:left w:val="none" w:sz="0" w:space="0" w:color="auto"/>
            <w:bottom w:val="none" w:sz="0" w:space="0" w:color="auto"/>
            <w:right w:val="none" w:sz="0" w:space="0" w:color="auto"/>
          </w:divBdr>
        </w:div>
      </w:divsChild>
    </w:div>
    <w:div w:id="521864231">
      <w:bodyDiv w:val="1"/>
      <w:marLeft w:val="0"/>
      <w:marRight w:val="0"/>
      <w:marTop w:val="0"/>
      <w:marBottom w:val="0"/>
      <w:divBdr>
        <w:top w:val="none" w:sz="0" w:space="0" w:color="auto"/>
        <w:left w:val="none" w:sz="0" w:space="0" w:color="auto"/>
        <w:bottom w:val="none" w:sz="0" w:space="0" w:color="auto"/>
        <w:right w:val="none" w:sz="0" w:space="0" w:color="auto"/>
      </w:divBdr>
      <w:divsChild>
        <w:div w:id="1885556071">
          <w:marLeft w:val="0"/>
          <w:marRight w:val="0"/>
          <w:marTop w:val="0"/>
          <w:marBottom w:val="0"/>
          <w:divBdr>
            <w:top w:val="none" w:sz="0" w:space="0" w:color="auto"/>
            <w:left w:val="none" w:sz="0" w:space="0" w:color="auto"/>
            <w:bottom w:val="none" w:sz="0" w:space="0" w:color="auto"/>
            <w:right w:val="none" w:sz="0" w:space="0" w:color="auto"/>
          </w:divBdr>
        </w:div>
        <w:div w:id="39325874">
          <w:marLeft w:val="0"/>
          <w:marRight w:val="0"/>
          <w:marTop w:val="0"/>
          <w:marBottom w:val="0"/>
          <w:divBdr>
            <w:top w:val="none" w:sz="0" w:space="0" w:color="auto"/>
            <w:left w:val="none" w:sz="0" w:space="0" w:color="auto"/>
            <w:bottom w:val="none" w:sz="0" w:space="0" w:color="auto"/>
            <w:right w:val="none" w:sz="0" w:space="0" w:color="auto"/>
          </w:divBdr>
        </w:div>
      </w:divsChild>
    </w:div>
    <w:div w:id="696203643">
      <w:bodyDiv w:val="1"/>
      <w:marLeft w:val="0"/>
      <w:marRight w:val="0"/>
      <w:marTop w:val="0"/>
      <w:marBottom w:val="0"/>
      <w:divBdr>
        <w:top w:val="none" w:sz="0" w:space="0" w:color="auto"/>
        <w:left w:val="none" w:sz="0" w:space="0" w:color="auto"/>
        <w:bottom w:val="none" w:sz="0" w:space="0" w:color="auto"/>
        <w:right w:val="none" w:sz="0" w:space="0" w:color="auto"/>
      </w:divBdr>
      <w:divsChild>
        <w:div w:id="1603300359">
          <w:marLeft w:val="0"/>
          <w:marRight w:val="0"/>
          <w:marTop w:val="0"/>
          <w:marBottom w:val="0"/>
          <w:divBdr>
            <w:top w:val="none" w:sz="0" w:space="0" w:color="auto"/>
            <w:left w:val="none" w:sz="0" w:space="0" w:color="auto"/>
            <w:bottom w:val="none" w:sz="0" w:space="0" w:color="auto"/>
            <w:right w:val="none" w:sz="0" w:space="0" w:color="auto"/>
          </w:divBdr>
        </w:div>
        <w:div w:id="1822699564">
          <w:marLeft w:val="0"/>
          <w:marRight w:val="0"/>
          <w:marTop w:val="0"/>
          <w:marBottom w:val="0"/>
          <w:divBdr>
            <w:top w:val="none" w:sz="0" w:space="0" w:color="auto"/>
            <w:left w:val="none" w:sz="0" w:space="0" w:color="auto"/>
            <w:bottom w:val="none" w:sz="0" w:space="0" w:color="auto"/>
            <w:right w:val="none" w:sz="0" w:space="0" w:color="auto"/>
          </w:divBdr>
        </w:div>
        <w:div w:id="741681176">
          <w:marLeft w:val="0"/>
          <w:marRight w:val="0"/>
          <w:marTop w:val="0"/>
          <w:marBottom w:val="0"/>
          <w:divBdr>
            <w:top w:val="none" w:sz="0" w:space="0" w:color="auto"/>
            <w:left w:val="none" w:sz="0" w:space="0" w:color="auto"/>
            <w:bottom w:val="none" w:sz="0" w:space="0" w:color="auto"/>
            <w:right w:val="none" w:sz="0" w:space="0" w:color="auto"/>
          </w:divBdr>
          <w:divsChild>
            <w:div w:id="2363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49017">
      <w:bodyDiv w:val="1"/>
      <w:marLeft w:val="0"/>
      <w:marRight w:val="0"/>
      <w:marTop w:val="0"/>
      <w:marBottom w:val="0"/>
      <w:divBdr>
        <w:top w:val="none" w:sz="0" w:space="0" w:color="auto"/>
        <w:left w:val="none" w:sz="0" w:space="0" w:color="auto"/>
        <w:bottom w:val="none" w:sz="0" w:space="0" w:color="auto"/>
        <w:right w:val="none" w:sz="0" w:space="0" w:color="auto"/>
      </w:divBdr>
      <w:divsChild>
        <w:div w:id="936519712">
          <w:marLeft w:val="0"/>
          <w:marRight w:val="0"/>
          <w:marTop w:val="0"/>
          <w:marBottom w:val="0"/>
          <w:divBdr>
            <w:top w:val="none" w:sz="0" w:space="0" w:color="auto"/>
            <w:left w:val="none" w:sz="0" w:space="0" w:color="auto"/>
            <w:bottom w:val="none" w:sz="0" w:space="0" w:color="auto"/>
            <w:right w:val="none" w:sz="0" w:space="0" w:color="auto"/>
          </w:divBdr>
        </w:div>
      </w:divsChild>
    </w:div>
    <w:div w:id="814680747">
      <w:bodyDiv w:val="1"/>
      <w:marLeft w:val="0"/>
      <w:marRight w:val="0"/>
      <w:marTop w:val="0"/>
      <w:marBottom w:val="0"/>
      <w:divBdr>
        <w:top w:val="none" w:sz="0" w:space="0" w:color="auto"/>
        <w:left w:val="none" w:sz="0" w:space="0" w:color="auto"/>
        <w:bottom w:val="none" w:sz="0" w:space="0" w:color="auto"/>
        <w:right w:val="none" w:sz="0" w:space="0" w:color="auto"/>
      </w:divBdr>
      <w:divsChild>
        <w:div w:id="600795025">
          <w:marLeft w:val="0"/>
          <w:marRight w:val="0"/>
          <w:marTop w:val="0"/>
          <w:marBottom w:val="0"/>
          <w:divBdr>
            <w:top w:val="none" w:sz="0" w:space="0" w:color="auto"/>
            <w:left w:val="none" w:sz="0" w:space="0" w:color="auto"/>
            <w:bottom w:val="none" w:sz="0" w:space="0" w:color="auto"/>
            <w:right w:val="none" w:sz="0" w:space="0" w:color="auto"/>
          </w:divBdr>
        </w:div>
        <w:div w:id="1465848733">
          <w:marLeft w:val="0"/>
          <w:marRight w:val="0"/>
          <w:marTop w:val="0"/>
          <w:marBottom w:val="0"/>
          <w:divBdr>
            <w:top w:val="none" w:sz="0" w:space="0" w:color="auto"/>
            <w:left w:val="none" w:sz="0" w:space="0" w:color="auto"/>
            <w:bottom w:val="none" w:sz="0" w:space="0" w:color="auto"/>
            <w:right w:val="none" w:sz="0" w:space="0" w:color="auto"/>
          </w:divBdr>
        </w:div>
        <w:div w:id="1462191300">
          <w:marLeft w:val="0"/>
          <w:marRight w:val="0"/>
          <w:marTop w:val="0"/>
          <w:marBottom w:val="0"/>
          <w:divBdr>
            <w:top w:val="none" w:sz="0" w:space="0" w:color="auto"/>
            <w:left w:val="none" w:sz="0" w:space="0" w:color="auto"/>
            <w:bottom w:val="none" w:sz="0" w:space="0" w:color="auto"/>
            <w:right w:val="none" w:sz="0" w:space="0" w:color="auto"/>
          </w:divBdr>
          <w:divsChild>
            <w:div w:id="2111663141">
              <w:marLeft w:val="0"/>
              <w:marRight w:val="0"/>
              <w:marTop w:val="0"/>
              <w:marBottom w:val="0"/>
              <w:divBdr>
                <w:top w:val="none" w:sz="0" w:space="0" w:color="auto"/>
                <w:left w:val="none" w:sz="0" w:space="0" w:color="auto"/>
                <w:bottom w:val="none" w:sz="0" w:space="0" w:color="auto"/>
                <w:right w:val="none" w:sz="0" w:space="0" w:color="auto"/>
              </w:divBdr>
            </w:div>
            <w:div w:id="716053301">
              <w:marLeft w:val="0"/>
              <w:marRight w:val="0"/>
              <w:marTop w:val="0"/>
              <w:marBottom w:val="0"/>
              <w:divBdr>
                <w:top w:val="none" w:sz="0" w:space="0" w:color="auto"/>
                <w:left w:val="none" w:sz="0" w:space="0" w:color="auto"/>
                <w:bottom w:val="none" w:sz="0" w:space="0" w:color="auto"/>
                <w:right w:val="none" w:sz="0" w:space="0" w:color="auto"/>
              </w:divBdr>
            </w:div>
            <w:div w:id="241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177">
      <w:bodyDiv w:val="1"/>
      <w:marLeft w:val="0"/>
      <w:marRight w:val="0"/>
      <w:marTop w:val="0"/>
      <w:marBottom w:val="0"/>
      <w:divBdr>
        <w:top w:val="none" w:sz="0" w:space="0" w:color="auto"/>
        <w:left w:val="none" w:sz="0" w:space="0" w:color="auto"/>
        <w:bottom w:val="none" w:sz="0" w:space="0" w:color="auto"/>
        <w:right w:val="none" w:sz="0" w:space="0" w:color="auto"/>
      </w:divBdr>
      <w:divsChild>
        <w:div w:id="1152404044">
          <w:marLeft w:val="0"/>
          <w:marRight w:val="0"/>
          <w:marTop w:val="0"/>
          <w:marBottom w:val="0"/>
          <w:divBdr>
            <w:top w:val="none" w:sz="0" w:space="0" w:color="auto"/>
            <w:left w:val="none" w:sz="0" w:space="0" w:color="auto"/>
            <w:bottom w:val="none" w:sz="0" w:space="0" w:color="auto"/>
            <w:right w:val="none" w:sz="0" w:space="0" w:color="auto"/>
          </w:divBdr>
        </w:div>
        <w:div w:id="1540582174">
          <w:marLeft w:val="0"/>
          <w:marRight w:val="0"/>
          <w:marTop w:val="0"/>
          <w:marBottom w:val="0"/>
          <w:divBdr>
            <w:top w:val="none" w:sz="0" w:space="0" w:color="auto"/>
            <w:left w:val="none" w:sz="0" w:space="0" w:color="auto"/>
            <w:bottom w:val="none" w:sz="0" w:space="0" w:color="auto"/>
            <w:right w:val="none" w:sz="0" w:space="0" w:color="auto"/>
          </w:divBdr>
        </w:div>
        <w:div w:id="2010912407">
          <w:marLeft w:val="0"/>
          <w:marRight w:val="0"/>
          <w:marTop w:val="0"/>
          <w:marBottom w:val="0"/>
          <w:divBdr>
            <w:top w:val="none" w:sz="0" w:space="0" w:color="auto"/>
            <w:left w:val="none" w:sz="0" w:space="0" w:color="auto"/>
            <w:bottom w:val="none" w:sz="0" w:space="0" w:color="auto"/>
            <w:right w:val="none" w:sz="0" w:space="0" w:color="auto"/>
          </w:divBdr>
        </w:div>
      </w:divsChild>
    </w:div>
    <w:div w:id="1141580607">
      <w:bodyDiv w:val="1"/>
      <w:marLeft w:val="0"/>
      <w:marRight w:val="0"/>
      <w:marTop w:val="0"/>
      <w:marBottom w:val="0"/>
      <w:divBdr>
        <w:top w:val="none" w:sz="0" w:space="0" w:color="auto"/>
        <w:left w:val="none" w:sz="0" w:space="0" w:color="auto"/>
        <w:bottom w:val="none" w:sz="0" w:space="0" w:color="auto"/>
        <w:right w:val="none" w:sz="0" w:space="0" w:color="auto"/>
      </w:divBdr>
      <w:divsChild>
        <w:div w:id="912818049">
          <w:marLeft w:val="0"/>
          <w:marRight w:val="0"/>
          <w:marTop w:val="0"/>
          <w:marBottom w:val="0"/>
          <w:divBdr>
            <w:top w:val="none" w:sz="0" w:space="0" w:color="auto"/>
            <w:left w:val="none" w:sz="0" w:space="0" w:color="auto"/>
            <w:bottom w:val="none" w:sz="0" w:space="0" w:color="auto"/>
            <w:right w:val="none" w:sz="0" w:space="0" w:color="auto"/>
          </w:divBdr>
        </w:div>
        <w:div w:id="423963292">
          <w:marLeft w:val="0"/>
          <w:marRight w:val="0"/>
          <w:marTop w:val="0"/>
          <w:marBottom w:val="0"/>
          <w:divBdr>
            <w:top w:val="none" w:sz="0" w:space="0" w:color="auto"/>
            <w:left w:val="none" w:sz="0" w:space="0" w:color="auto"/>
            <w:bottom w:val="none" w:sz="0" w:space="0" w:color="auto"/>
            <w:right w:val="none" w:sz="0" w:space="0" w:color="auto"/>
          </w:divBdr>
        </w:div>
        <w:div w:id="1001548028">
          <w:marLeft w:val="0"/>
          <w:marRight w:val="0"/>
          <w:marTop w:val="0"/>
          <w:marBottom w:val="0"/>
          <w:divBdr>
            <w:top w:val="none" w:sz="0" w:space="0" w:color="auto"/>
            <w:left w:val="none" w:sz="0" w:space="0" w:color="auto"/>
            <w:bottom w:val="none" w:sz="0" w:space="0" w:color="auto"/>
            <w:right w:val="none" w:sz="0" w:space="0" w:color="auto"/>
          </w:divBdr>
        </w:div>
      </w:divsChild>
    </w:div>
    <w:div w:id="1266427619">
      <w:bodyDiv w:val="1"/>
      <w:marLeft w:val="0"/>
      <w:marRight w:val="0"/>
      <w:marTop w:val="0"/>
      <w:marBottom w:val="0"/>
      <w:divBdr>
        <w:top w:val="none" w:sz="0" w:space="0" w:color="auto"/>
        <w:left w:val="none" w:sz="0" w:space="0" w:color="auto"/>
        <w:bottom w:val="none" w:sz="0" w:space="0" w:color="auto"/>
        <w:right w:val="none" w:sz="0" w:space="0" w:color="auto"/>
      </w:divBdr>
      <w:divsChild>
        <w:div w:id="134416990">
          <w:marLeft w:val="0"/>
          <w:marRight w:val="0"/>
          <w:marTop w:val="0"/>
          <w:marBottom w:val="0"/>
          <w:divBdr>
            <w:top w:val="none" w:sz="0" w:space="0" w:color="auto"/>
            <w:left w:val="none" w:sz="0" w:space="0" w:color="auto"/>
            <w:bottom w:val="none" w:sz="0" w:space="0" w:color="auto"/>
            <w:right w:val="none" w:sz="0" w:space="0" w:color="auto"/>
          </w:divBdr>
        </w:div>
        <w:div w:id="983048203">
          <w:marLeft w:val="0"/>
          <w:marRight w:val="0"/>
          <w:marTop w:val="0"/>
          <w:marBottom w:val="0"/>
          <w:divBdr>
            <w:top w:val="none" w:sz="0" w:space="0" w:color="auto"/>
            <w:left w:val="none" w:sz="0" w:space="0" w:color="auto"/>
            <w:bottom w:val="none" w:sz="0" w:space="0" w:color="auto"/>
            <w:right w:val="none" w:sz="0" w:space="0" w:color="auto"/>
          </w:divBdr>
        </w:div>
      </w:divsChild>
    </w:div>
    <w:div w:id="1402481104">
      <w:bodyDiv w:val="1"/>
      <w:marLeft w:val="0"/>
      <w:marRight w:val="0"/>
      <w:marTop w:val="0"/>
      <w:marBottom w:val="0"/>
      <w:divBdr>
        <w:top w:val="none" w:sz="0" w:space="0" w:color="auto"/>
        <w:left w:val="none" w:sz="0" w:space="0" w:color="auto"/>
        <w:bottom w:val="none" w:sz="0" w:space="0" w:color="auto"/>
        <w:right w:val="none" w:sz="0" w:space="0" w:color="auto"/>
      </w:divBdr>
      <w:divsChild>
        <w:div w:id="560403440">
          <w:marLeft w:val="0"/>
          <w:marRight w:val="0"/>
          <w:marTop w:val="0"/>
          <w:marBottom w:val="0"/>
          <w:divBdr>
            <w:top w:val="none" w:sz="0" w:space="0" w:color="auto"/>
            <w:left w:val="none" w:sz="0" w:space="0" w:color="auto"/>
            <w:bottom w:val="none" w:sz="0" w:space="0" w:color="auto"/>
            <w:right w:val="none" w:sz="0" w:space="0" w:color="auto"/>
          </w:divBdr>
        </w:div>
        <w:div w:id="1511868308">
          <w:marLeft w:val="0"/>
          <w:marRight w:val="0"/>
          <w:marTop w:val="0"/>
          <w:marBottom w:val="0"/>
          <w:divBdr>
            <w:top w:val="none" w:sz="0" w:space="0" w:color="auto"/>
            <w:left w:val="none" w:sz="0" w:space="0" w:color="auto"/>
            <w:bottom w:val="none" w:sz="0" w:space="0" w:color="auto"/>
            <w:right w:val="none" w:sz="0" w:space="0" w:color="auto"/>
          </w:divBdr>
        </w:div>
        <w:div w:id="132451297">
          <w:marLeft w:val="0"/>
          <w:marRight w:val="0"/>
          <w:marTop w:val="0"/>
          <w:marBottom w:val="0"/>
          <w:divBdr>
            <w:top w:val="none" w:sz="0" w:space="0" w:color="auto"/>
            <w:left w:val="none" w:sz="0" w:space="0" w:color="auto"/>
            <w:bottom w:val="none" w:sz="0" w:space="0" w:color="auto"/>
            <w:right w:val="none" w:sz="0" w:space="0" w:color="auto"/>
          </w:divBdr>
        </w:div>
      </w:divsChild>
    </w:div>
    <w:div w:id="1522864448">
      <w:bodyDiv w:val="1"/>
      <w:marLeft w:val="0"/>
      <w:marRight w:val="0"/>
      <w:marTop w:val="0"/>
      <w:marBottom w:val="0"/>
      <w:divBdr>
        <w:top w:val="none" w:sz="0" w:space="0" w:color="auto"/>
        <w:left w:val="none" w:sz="0" w:space="0" w:color="auto"/>
        <w:bottom w:val="none" w:sz="0" w:space="0" w:color="auto"/>
        <w:right w:val="none" w:sz="0" w:space="0" w:color="auto"/>
      </w:divBdr>
      <w:divsChild>
        <w:div w:id="598804729">
          <w:marLeft w:val="0"/>
          <w:marRight w:val="0"/>
          <w:marTop w:val="0"/>
          <w:marBottom w:val="0"/>
          <w:divBdr>
            <w:top w:val="none" w:sz="0" w:space="0" w:color="auto"/>
            <w:left w:val="none" w:sz="0" w:space="0" w:color="auto"/>
            <w:bottom w:val="none" w:sz="0" w:space="0" w:color="auto"/>
            <w:right w:val="none" w:sz="0" w:space="0" w:color="auto"/>
          </w:divBdr>
        </w:div>
        <w:div w:id="954140714">
          <w:marLeft w:val="0"/>
          <w:marRight w:val="0"/>
          <w:marTop w:val="0"/>
          <w:marBottom w:val="0"/>
          <w:divBdr>
            <w:top w:val="none" w:sz="0" w:space="0" w:color="auto"/>
            <w:left w:val="none" w:sz="0" w:space="0" w:color="auto"/>
            <w:bottom w:val="none" w:sz="0" w:space="0" w:color="auto"/>
            <w:right w:val="none" w:sz="0" w:space="0" w:color="auto"/>
          </w:divBdr>
        </w:div>
        <w:div w:id="94402457">
          <w:marLeft w:val="0"/>
          <w:marRight w:val="0"/>
          <w:marTop w:val="0"/>
          <w:marBottom w:val="0"/>
          <w:divBdr>
            <w:top w:val="none" w:sz="0" w:space="0" w:color="auto"/>
            <w:left w:val="none" w:sz="0" w:space="0" w:color="auto"/>
            <w:bottom w:val="none" w:sz="0" w:space="0" w:color="auto"/>
            <w:right w:val="none" w:sz="0" w:space="0" w:color="auto"/>
          </w:divBdr>
          <w:divsChild>
            <w:div w:id="10922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2148">
      <w:bodyDiv w:val="1"/>
      <w:marLeft w:val="0"/>
      <w:marRight w:val="0"/>
      <w:marTop w:val="0"/>
      <w:marBottom w:val="0"/>
      <w:divBdr>
        <w:top w:val="none" w:sz="0" w:space="0" w:color="auto"/>
        <w:left w:val="none" w:sz="0" w:space="0" w:color="auto"/>
        <w:bottom w:val="none" w:sz="0" w:space="0" w:color="auto"/>
        <w:right w:val="none" w:sz="0" w:space="0" w:color="auto"/>
      </w:divBdr>
      <w:divsChild>
        <w:div w:id="876546119">
          <w:marLeft w:val="0"/>
          <w:marRight w:val="0"/>
          <w:marTop w:val="0"/>
          <w:marBottom w:val="0"/>
          <w:divBdr>
            <w:top w:val="none" w:sz="0" w:space="0" w:color="auto"/>
            <w:left w:val="none" w:sz="0" w:space="0" w:color="auto"/>
            <w:bottom w:val="none" w:sz="0" w:space="0" w:color="auto"/>
            <w:right w:val="none" w:sz="0" w:space="0" w:color="auto"/>
          </w:divBdr>
        </w:div>
        <w:div w:id="1526097026">
          <w:marLeft w:val="0"/>
          <w:marRight w:val="0"/>
          <w:marTop w:val="0"/>
          <w:marBottom w:val="0"/>
          <w:divBdr>
            <w:top w:val="none" w:sz="0" w:space="0" w:color="auto"/>
            <w:left w:val="none" w:sz="0" w:space="0" w:color="auto"/>
            <w:bottom w:val="none" w:sz="0" w:space="0" w:color="auto"/>
            <w:right w:val="none" w:sz="0" w:space="0" w:color="auto"/>
          </w:divBdr>
        </w:div>
        <w:div w:id="2086415076">
          <w:marLeft w:val="0"/>
          <w:marRight w:val="0"/>
          <w:marTop w:val="0"/>
          <w:marBottom w:val="0"/>
          <w:divBdr>
            <w:top w:val="none" w:sz="0" w:space="0" w:color="auto"/>
            <w:left w:val="none" w:sz="0" w:space="0" w:color="auto"/>
            <w:bottom w:val="none" w:sz="0" w:space="0" w:color="auto"/>
            <w:right w:val="none" w:sz="0" w:space="0" w:color="auto"/>
          </w:divBdr>
        </w:div>
        <w:div w:id="117602365">
          <w:marLeft w:val="0"/>
          <w:marRight w:val="0"/>
          <w:marTop w:val="0"/>
          <w:marBottom w:val="0"/>
          <w:divBdr>
            <w:top w:val="none" w:sz="0" w:space="0" w:color="auto"/>
            <w:left w:val="none" w:sz="0" w:space="0" w:color="auto"/>
            <w:bottom w:val="none" w:sz="0" w:space="0" w:color="auto"/>
            <w:right w:val="none" w:sz="0" w:space="0" w:color="auto"/>
          </w:divBdr>
        </w:div>
        <w:div w:id="1793941708">
          <w:marLeft w:val="0"/>
          <w:marRight w:val="0"/>
          <w:marTop w:val="0"/>
          <w:marBottom w:val="0"/>
          <w:divBdr>
            <w:top w:val="none" w:sz="0" w:space="0" w:color="auto"/>
            <w:left w:val="none" w:sz="0" w:space="0" w:color="auto"/>
            <w:bottom w:val="none" w:sz="0" w:space="0" w:color="auto"/>
            <w:right w:val="none" w:sz="0" w:space="0" w:color="auto"/>
          </w:divBdr>
        </w:div>
        <w:div w:id="639844254">
          <w:marLeft w:val="0"/>
          <w:marRight w:val="0"/>
          <w:marTop w:val="0"/>
          <w:marBottom w:val="0"/>
          <w:divBdr>
            <w:top w:val="none" w:sz="0" w:space="0" w:color="auto"/>
            <w:left w:val="none" w:sz="0" w:space="0" w:color="auto"/>
            <w:bottom w:val="none" w:sz="0" w:space="0" w:color="auto"/>
            <w:right w:val="none" w:sz="0" w:space="0" w:color="auto"/>
          </w:divBdr>
        </w:div>
        <w:div w:id="423696633">
          <w:marLeft w:val="0"/>
          <w:marRight w:val="0"/>
          <w:marTop w:val="0"/>
          <w:marBottom w:val="0"/>
          <w:divBdr>
            <w:top w:val="none" w:sz="0" w:space="0" w:color="auto"/>
            <w:left w:val="none" w:sz="0" w:space="0" w:color="auto"/>
            <w:bottom w:val="none" w:sz="0" w:space="0" w:color="auto"/>
            <w:right w:val="none" w:sz="0" w:space="0" w:color="auto"/>
          </w:divBdr>
        </w:div>
        <w:div w:id="660426970">
          <w:marLeft w:val="0"/>
          <w:marRight w:val="0"/>
          <w:marTop w:val="0"/>
          <w:marBottom w:val="0"/>
          <w:divBdr>
            <w:top w:val="none" w:sz="0" w:space="0" w:color="auto"/>
            <w:left w:val="none" w:sz="0" w:space="0" w:color="auto"/>
            <w:bottom w:val="none" w:sz="0" w:space="0" w:color="auto"/>
            <w:right w:val="none" w:sz="0" w:space="0" w:color="auto"/>
          </w:divBdr>
        </w:div>
        <w:div w:id="1665740636">
          <w:marLeft w:val="0"/>
          <w:marRight w:val="0"/>
          <w:marTop w:val="0"/>
          <w:marBottom w:val="0"/>
          <w:divBdr>
            <w:top w:val="none" w:sz="0" w:space="0" w:color="auto"/>
            <w:left w:val="none" w:sz="0" w:space="0" w:color="auto"/>
            <w:bottom w:val="none" w:sz="0" w:space="0" w:color="auto"/>
            <w:right w:val="none" w:sz="0" w:space="0" w:color="auto"/>
          </w:divBdr>
        </w:div>
      </w:divsChild>
    </w:div>
    <w:div w:id="1717044000">
      <w:bodyDiv w:val="1"/>
      <w:marLeft w:val="0"/>
      <w:marRight w:val="0"/>
      <w:marTop w:val="0"/>
      <w:marBottom w:val="0"/>
      <w:divBdr>
        <w:top w:val="none" w:sz="0" w:space="0" w:color="auto"/>
        <w:left w:val="none" w:sz="0" w:space="0" w:color="auto"/>
        <w:bottom w:val="none" w:sz="0" w:space="0" w:color="auto"/>
        <w:right w:val="none" w:sz="0" w:space="0" w:color="auto"/>
      </w:divBdr>
      <w:divsChild>
        <w:div w:id="1570964066">
          <w:marLeft w:val="0"/>
          <w:marRight w:val="0"/>
          <w:marTop w:val="0"/>
          <w:marBottom w:val="0"/>
          <w:divBdr>
            <w:top w:val="none" w:sz="0" w:space="0" w:color="auto"/>
            <w:left w:val="none" w:sz="0" w:space="0" w:color="auto"/>
            <w:bottom w:val="none" w:sz="0" w:space="0" w:color="auto"/>
            <w:right w:val="none" w:sz="0" w:space="0" w:color="auto"/>
          </w:divBdr>
        </w:div>
        <w:div w:id="1598294138">
          <w:marLeft w:val="0"/>
          <w:marRight w:val="0"/>
          <w:marTop w:val="0"/>
          <w:marBottom w:val="0"/>
          <w:divBdr>
            <w:top w:val="none" w:sz="0" w:space="0" w:color="auto"/>
            <w:left w:val="none" w:sz="0" w:space="0" w:color="auto"/>
            <w:bottom w:val="none" w:sz="0" w:space="0" w:color="auto"/>
            <w:right w:val="none" w:sz="0" w:space="0" w:color="auto"/>
          </w:divBdr>
        </w:div>
        <w:div w:id="1802722940">
          <w:marLeft w:val="0"/>
          <w:marRight w:val="0"/>
          <w:marTop w:val="0"/>
          <w:marBottom w:val="0"/>
          <w:divBdr>
            <w:top w:val="none" w:sz="0" w:space="0" w:color="auto"/>
            <w:left w:val="none" w:sz="0" w:space="0" w:color="auto"/>
            <w:bottom w:val="none" w:sz="0" w:space="0" w:color="auto"/>
            <w:right w:val="none" w:sz="0" w:space="0" w:color="auto"/>
          </w:divBdr>
          <w:divsChild>
            <w:div w:id="1962421686">
              <w:marLeft w:val="0"/>
              <w:marRight w:val="0"/>
              <w:marTop w:val="0"/>
              <w:marBottom w:val="0"/>
              <w:divBdr>
                <w:top w:val="none" w:sz="0" w:space="0" w:color="auto"/>
                <w:left w:val="none" w:sz="0" w:space="0" w:color="auto"/>
                <w:bottom w:val="none" w:sz="0" w:space="0" w:color="auto"/>
                <w:right w:val="none" w:sz="0" w:space="0" w:color="auto"/>
              </w:divBdr>
              <w:divsChild>
                <w:div w:id="444275066">
                  <w:marLeft w:val="0"/>
                  <w:marRight w:val="0"/>
                  <w:marTop w:val="0"/>
                  <w:marBottom w:val="0"/>
                  <w:divBdr>
                    <w:top w:val="none" w:sz="0" w:space="0" w:color="auto"/>
                    <w:left w:val="none" w:sz="0" w:space="0" w:color="auto"/>
                    <w:bottom w:val="none" w:sz="0" w:space="0" w:color="auto"/>
                    <w:right w:val="none" w:sz="0" w:space="0" w:color="auto"/>
                  </w:divBdr>
                  <w:divsChild>
                    <w:div w:id="953711822">
                      <w:marLeft w:val="0"/>
                      <w:marRight w:val="0"/>
                      <w:marTop w:val="0"/>
                      <w:marBottom w:val="0"/>
                      <w:divBdr>
                        <w:top w:val="none" w:sz="0" w:space="0" w:color="auto"/>
                        <w:left w:val="none" w:sz="0" w:space="0" w:color="auto"/>
                        <w:bottom w:val="none" w:sz="0" w:space="0" w:color="auto"/>
                        <w:right w:val="none" w:sz="0" w:space="0" w:color="auto"/>
                      </w:divBdr>
                    </w:div>
                    <w:div w:id="3794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114">
      <w:bodyDiv w:val="1"/>
      <w:marLeft w:val="0"/>
      <w:marRight w:val="0"/>
      <w:marTop w:val="0"/>
      <w:marBottom w:val="0"/>
      <w:divBdr>
        <w:top w:val="none" w:sz="0" w:space="0" w:color="auto"/>
        <w:left w:val="none" w:sz="0" w:space="0" w:color="auto"/>
        <w:bottom w:val="none" w:sz="0" w:space="0" w:color="auto"/>
        <w:right w:val="none" w:sz="0" w:space="0" w:color="auto"/>
      </w:divBdr>
      <w:divsChild>
        <w:div w:id="655064239">
          <w:marLeft w:val="0"/>
          <w:marRight w:val="0"/>
          <w:marTop w:val="0"/>
          <w:marBottom w:val="0"/>
          <w:divBdr>
            <w:top w:val="none" w:sz="0" w:space="0" w:color="auto"/>
            <w:left w:val="none" w:sz="0" w:space="0" w:color="auto"/>
            <w:bottom w:val="none" w:sz="0" w:space="0" w:color="auto"/>
            <w:right w:val="none" w:sz="0" w:space="0" w:color="auto"/>
          </w:divBdr>
        </w:div>
        <w:div w:id="1851947370">
          <w:marLeft w:val="0"/>
          <w:marRight w:val="0"/>
          <w:marTop w:val="0"/>
          <w:marBottom w:val="0"/>
          <w:divBdr>
            <w:top w:val="none" w:sz="0" w:space="0" w:color="auto"/>
            <w:left w:val="none" w:sz="0" w:space="0" w:color="auto"/>
            <w:bottom w:val="none" w:sz="0" w:space="0" w:color="auto"/>
            <w:right w:val="none" w:sz="0" w:space="0" w:color="auto"/>
          </w:divBdr>
        </w:div>
      </w:divsChild>
    </w:div>
    <w:div w:id="1777947514">
      <w:bodyDiv w:val="1"/>
      <w:marLeft w:val="0"/>
      <w:marRight w:val="0"/>
      <w:marTop w:val="0"/>
      <w:marBottom w:val="0"/>
      <w:divBdr>
        <w:top w:val="none" w:sz="0" w:space="0" w:color="auto"/>
        <w:left w:val="none" w:sz="0" w:space="0" w:color="auto"/>
        <w:bottom w:val="none" w:sz="0" w:space="0" w:color="auto"/>
        <w:right w:val="none" w:sz="0" w:space="0" w:color="auto"/>
      </w:divBdr>
      <w:divsChild>
        <w:div w:id="599066739">
          <w:marLeft w:val="0"/>
          <w:marRight w:val="0"/>
          <w:marTop w:val="0"/>
          <w:marBottom w:val="0"/>
          <w:divBdr>
            <w:top w:val="none" w:sz="0" w:space="0" w:color="auto"/>
            <w:left w:val="none" w:sz="0" w:space="0" w:color="auto"/>
            <w:bottom w:val="none" w:sz="0" w:space="0" w:color="auto"/>
            <w:right w:val="none" w:sz="0" w:space="0" w:color="auto"/>
          </w:divBdr>
        </w:div>
        <w:div w:id="1400516404">
          <w:marLeft w:val="0"/>
          <w:marRight w:val="0"/>
          <w:marTop w:val="0"/>
          <w:marBottom w:val="0"/>
          <w:divBdr>
            <w:top w:val="none" w:sz="0" w:space="0" w:color="auto"/>
            <w:left w:val="none" w:sz="0" w:space="0" w:color="auto"/>
            <w:bottom w:val="none" w:sz="0" w:space="0" w:color="auto"/>
            <w:right w:val="none" w:sz="0" w:space="0" w:color="auto"/>
          </w:divBdr>
        </w:div>
        <w:div w:id="1663124646">
          <w:marLeft w:val="0"/>
          <w:marRight w:val="0"/>
          <w:marTop w:val="0"/>
          <w:marBottom w:val="0"/>
          <w:divBdr>
            <w:top w:val="none" w:sz="0" w:space="0" w:color="auto"/>
            <w:left w:val="none" w:sz="0" w:space="0" w:color="auto"/>
            <w:bottom w:val="none" w:sz="0" w:space="0" w:color="auto"/>
            <w:right w:val="none" w:sz="0" w:space="0" w:color="auto"/>
          </w:divBdr>
        </w:div>
        <w:div w:id="658584622">
          <w:marLeft w:val="0"/>
          <w:marRight w:val="0"/>
          <w:marTop w:val="0"/>
          <w:marBottom w:val="0"/>
          <w:divBdr>
            <w:top w:val="none" w:sz="0" w:space="0" w:color="auto"/>
            <w:left w:val="none" w:sz="0" w:space="0" w:color="auto"/>
            <w:bottom w:val="none" w:sz="0" w:space="0" w:color="auto"/>
            <w:right w:val="none" w:sz="0" w:space="0" w:color="auto"/>
          </w:divBdr>
        </w:div>
        <w:div w:id="1686134641">
          <w:marLeft w:val="0"/>
          <w:marRight w:val="0"/>
          <w:marTop w:val="0"/>
          <w:marBottom w:val="0"/>
          <w:divBdr>
            <w:top w:val="none" w:sz="0" w:space="0" w:color="auto"/>
            <w:left w:val="none" w:sz="0" w:space="0" w:color="auto"/>
            <w:bottom w:val="none" w:sz="0" w:space="0" w:color="auto"/>
            <w:right w:val="none" w:sz="0" w:space="0" w:color="auto"/>
          </w:divBdr>
        </w:div>
        <w:div w:id="258635538">
          <w:marLeft w:val="0"/>
          <w:marRight w:val="0"/>
          <w:marTop w:val="0"/>
          <w:marBottom w:val="0"/>
          <w:divBdr>
            <w:top w:val="none" w:sz="0" w:space="0" w:color="auto"/>
            <w:left w:val="none" w:sz="0" w:space="0" w:color="auto"/>
            <w:bottom w:val="none" w:sz="0" w:space="0" w:color="auto"/>
            <w:right w:val="none" w:sz="0" w:space="0" w:color="auto"/>
          </w:divBdr>
        </w:div>
        <w:div w:id="726883502">
          <w:marLeft w:val="0"/>
          <w:marRight w:val="0"/>
          <w:marTop w:val="0"/>
          <w:marBottom w:val="0"/>
          <w:divBdr>
            <w:top w:val="none" w:sz="0" w:space="0" w:color="auto"/>
            <w:left w:val="none" w:sz="0" w:space="0" w:color="auto"/>
            <w:bottom w:val="none" w:sz="0" w:space="0" w:color="auto"/>
            <w:right w:val="none" w:sz="0" w:space="0" w:color="auto"/>
          </w:divBdr>
        </w:div>
        <w:div w:id="387263675">
          <w:marLeft w:val="0"/>
          <w:marRight w:val="0"/>
          <w:marTop w:val="0"/>
          <w:marBottom w:val="0"/>
          <w:divBdr>
            <w:top w:val="none" w:sz="0" w:space="0" w:color="auto"/>
            <w:left w:val="none" w:sz="0" w:space="0" w:color="auto"/>
            <w:bottom w:val="none" w:sz="0" w:space="0" w:color="auto"/>
            <w:right w:val="none" w:sz="0" w:space="0" w:color="auto"/>
          </w:divBdr>
        </w:div>
        <w:div w:id="120075003">
          <w:marLeft w:val="0"/>
          <w:marRight w:val="0"/>
          <w:marTop w:val="0"/>
          <w:marBottom w:val="0"/>
          <w:divBdr>
            <w:top w:val="none" w:sz="0" w:space="0" w:color="auto"/>
            <w:left w:val="none" w:sz="0" w:space="0" w:color="auto"/>
            <w:bottom w:val="none" w:sz="0" w:space="0" w:color="auto"/>
            <w:right w:val="none" w:sz="0" w:space="0" w:color="auto"/>
          </w:divBdr>
        </w:div>
      </w:divsChild>
    </w:div>
    <w:div w:id="1824462935">
      <w:bodyDiv w:val="1"/>
      <w:marLeft w:val="0"/>
      <w:marRight w:val="0"/>
      <w:marTop w:val="0"/>
      <w:marBottom w:val="0"/>
      <w:divBdr>
        <w:top w:val="none" w:sz="0" w:space="0" w:color="auto"/>
        <w:left w:val="none" w:sz="0" w:space="0" w:color="auto"/>
        <w:bottom w:val="none" w:sz="0" w:space="0" w:color="auto"/>
        <w:right w:val="none" w:sz="0" w:space="0" w:color="auto"/>
      </w:divBdr>
      <w:divsChild>
        <w:div w:id="1966882180">
          <w:marLeft w:val="0"/>
          <w:marRight w:val="0"/>
          <w:marTop w:val="0"/>
          <w:marBottom w:val="0"/>
          <w:divBdr>
            <w:top w:val="none" w:sz="0" w:space="0" w:color="auto"/>
            <w:left w:val="none" w:sz="0" w:space="0" w:color="auto"/>
            <w:bottom w:val="none" w:sz="0" w:space="0" w:color="auto"/>
            <w:right w:val="none" w:sz="0" w:space="0" w:color="auto"/>
          </w:divBdr>
        </w:div>
        <w:div w:id="443422820">
          <w:marLeft w:val="0"/>
          <w:marRight w:val="0"/>
          <w:marTop w:val="0"/>
          <w:marBottom w:val="0"/>
          <w:divBdr>
            <w:top w:val="none" w:sz="0" w:space="0" w:color="auto"/>
            <w:left w:val="none" w:sz="0" w:space="0" w:color="auto"/>
            <w:bottom w:val="none" w:sz="0" w:space="0" w:color="auto"/>
            <w:right w:val="none" w:sz="0" w:space="0" w:color="auto"/>
          </w:divBdr>
        </w:div>
        <w:div w:id="1216046023">
          <w:marLeft w:val="0"/>
          <w:marRight w:val="0"/>
          <w:marTop w:val="0"/>
          <w:marBottom w:val="0"/>
          <w:divBdr>
            <w:top w:val="none" w:sz="0" w:space="0" w:color="auto"/>
            <w:left w:val="none" w:sz="0" w:space="0" w:color="auto"/>
            <w:bottom w:val="none" w:sz="0" w:space="0" w:color="auto"/>
            <w:right w:val="none" w:sz="0" w:space="0" w:color="auto"/>
          </w:divBdr>
        </w:div>
      </w:divsChild>
    </w:div>
    <w:div w:id="1976640347">
      <w:bodyDiv w:val="1"/>
      <w:marLeft w:val="0"/>
      <w:marRight w:val="0"/>
      <w:marTop w:val="0"/>
      <w:marBottom w:val="0"/>
      <w:divBdr>
        <w:top w:val="none" w:sz="0" w:space="0" w:color="auto"/>
        <w:left w:val="none" w:sz="0" w:space="0" w:color="auto"/>
        <w:bottom w:val="none" w:sz="0" w:space="0" w:color="auto"/>
        <w:right w:val="none" w:sz="0" w:space="0" w:color="auto"/>
      </w:divBdr>
      <w:divsChild>
        <w:div w:id="1080252102">
          <w:marLeft w:val="0"/>
          <w:marRight w:val="0"/>
          <w:marTop w:val="0"/>
          <w:marBottom w:val="0"/>
          <w:divBdr>
            <w:top w:val="none" w:sz="0" w:space="0" w:color="auto"/>
            <w:left w:val="none" w:sz="0" w:space="0" w:color="auto"/>
            <w:bottom w:val="none" w:sz="0" w:space="0" w:color="auto"/>
            <w:right w:val="none" w:sz="0" w:space="0" w:color="auto"/>
          </w:divBdr>
        </w:div>
        <w:div w:id="67113319">
          <w:marLeft w:val="0"/>
          <w:marRight w:val="0"/>
          <w:marTop w:val="0"/>
          <w:marBottom w:val="0"/>
          <w:divBdr>
            <w:top w:val="none" w:sz="0" w:space="0" w:color="auto"/>
            <w:left w:val="none" w:sz="0" w:space="0" w:color="auto"/>
            <w:bottom w:val="none" w:sz="0" w:space="0" w:color="auto"/>
            <w:right w:val="none" w:sz="0" w:space="0" w:color="auto"/>
          </w:divBdr>
        </w:div>
      </w:divsChild>
    </w:div>
    <w:div w:id="2068986389">
      <w:bodyDiv w:val="1"/>
      <w:marLeft w:val="0"/>
      <w:marRight w:val="0"/>
      <w:marTop w:val="0"/>
      <w:marBottom w:val="0"/>
      <w:divBdr>
        <w:top w:val="none" w:sz="0" w:space="0" w:color="auto"/>
        <w:left w:val="none" w:sz="0" w:space="0" w:color="auto"/>
        <w:bottom w:val="none" w:sz="0" w:space="0" w:color="auto"/>
        <w:right w:val="none" w:sz="0" w:space="0" w:color="auto"/>
      </w:divBdr>
      <w:divsChild>
        <w:div w:id="47726434">
          <w:marLeft w:val="0"/>
          <w:marRight w:val="0"/>
          <w:marTop w:val="0"/>
          <w:marBottom w:val="0"/>
          <w:divBdr>
            <w:top w:val="none" w:sz="0" w:space="0" w:color="auto"/>
            <w:left w:val="none" w:sz="0" w:space="0" w:color="auto"/>
            <w:bottom w:val="none" w:sz="0" w:space="0" w:color="auto"/>
            <w:right w:val="none" w:sz="0" w:space="0" w:color="auto"/>
          </w:divBdr>
        </w:div>
        <w:div w:id="972632623">
          <w:marLeft w:val="0"/>
          <w:marRight w:val="0"/>
          <w:marTop w:val="0"/>
          <w:marBottom w:val="0"/>
          <w:divBdr>
            <w:top w:val="none" w:sz="0" w:space="0" w:color="auto"/>
            <w:left w:val="none" w:sz="0" w:space="0" w:color="auto"/>
            <w:bottom w:val="none" w:sz="0" w:space="0" w:color="auto"/>
            <w:right w:val="none" w:sz="0" w:space="0" w:color="auto"/>
          </w:divBdr>
        </w:div>
        <w:div w:id="211237371">
          <w:marLeft w:val="0"/>
          <w:marRight w:val="0"/>
          <w:marTop w:val="0"/>
          <w:marBottom w:val="0"/>
          <w:divBdr>
            <w:top w:val="none" w:sz="0" w:space="0" w:color="auto"/>
            <w:left w:val="none" w:sz="0" w:space="0" w:color="auto"/>
            <w:bottom w:val="none" w:sz="0" w:space="0" w:color="auto"/>
            <w:right w:val="none" w:sz="0" w:space="0" w:color="auto"/>
          </w:divBdr>
          <w:divsChild>
            <w:div w:id="256060916">
              <w:marLeft w:val="0"/>
              <w:marRight w:val="0"/>
              <w:marTop w:val="0"/>
              <w:marBottom w:val="0"/>
              <w:divBdr>
                <w:top w:val="none" w:sz="0" w:space="0" w:color="auto"/>
                <w:left w:val="none" w:sz="0" w:space="0" w:color="auto"/>
                <w:bottom w:val="none" w:sz="0" w:space="0" w:color="auto"/>
                <w:right w:val="none" w:sz="0" w:space="0" w:color="auto"/>
              </w:divBdr>
              <w:divsChild>
                <w:div w:id="1339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BELACourseandProgramManagement@usq.edu.au" TargetMode="External"/><Relationship Id="rId18" Type="http://schemas.openxmlformats.org/officeDocument/2006/relationships/hyperlink" Target="https://policy.usq.edu.au/documents/14749PL"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policy.usq.edu.au/documents/14749PL"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policy.usq.edu.au/documents.php?id=14749P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mnia.usq.edu.au/info/contact/" TargetMode="External"/><Relationship Id="rId20" Type="http://schemas.openxmlformats.org/officeDocument/2006/relationships/hyperlink" Target="http://policy.usq.edu.au/documents.php?id=14749P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usq.edu.au/library/referencing" TargetMode="External"/><Relationship Id="rId5" Type="http://schemas.openxmlformats.org/officeDocument/2006/relationships/customXml" Target="../customXml/item5.xml"/><Relationship Id="rId15" Type="http://schemas.openxmlformats.org/officeDocument/2006/relationships/hyperlink" Target="https://omnia.usq.edu.au/textbooks/" TargetMode="External"/><Relationship Id="rId23" Type="http://schemas.openxmlformats.org/officeDocument/2006/relationships/hyperlink" Target="http://policy.usq.edu.au/documents.php?id=13306PL)" TargetMode="External"/><Relationship Id="rId10" Type="http://schemas.openxmlformats.org/officeDocument/2006/relationships/footnotes" Target="footnotes.xml"/><Relationship Id="rId19" Type="http://schemas.openxmlformats.org/officeDocument/2006/relationships/hyperlink" Target="http://policy.usq.edu.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HESCourseandProgramManagement@usq.edu.au" TargetMode="External"/><Relationship Id="rId22" Type="http://schemas.openxmlformats.org/officeDocument/2006/relationships/hyperlink" Target="http://policy.usq.edu.a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52A5935BFAAD047B672A4607B091D3F" ma:contentTypeVersion="2" ma:contentTypeDescription="Create a new document." ma:contentTypeScope="" ma:versionID="3b36f29af86070c54e43123642a63081">
  <xsd:schema xmlns:xsd="http://www.w3.org/2001/XMLSchema" xmlns:xs="http://www.w3.org/2001/XMLSchema" xmlns:p="http://schemas.microsoft.com/office/2006/metadata/properties" xmlns:ns2="eefe9dcf-3d88-4053-ac0d-b631fe82bd6e" xmlns:ns3="e919a338-ccb1-485e-b6a7-c75eeda00ca0" targetNamespace="http://schemas.microsoft.com/office/2006/metadata/properties" ma:root="true" ma:fieldsID="43b9d14ab8fb66b613fb8fbb5544de64" ns2:_="" ns3:_="">
    <xsd:import namespace="eefe9dcf-3d88-4053-ac0d-b631fe82bd6e"/>
    <xsd:import namespace="e919a338-ccb1-485e-b6a7-c75eeda00ca0"/>
    <xsd:element name="properties">
      <xsd:complexType>
        <xsd:sequence>
          <xsd:element name="documentManagement">
            <xsd:complexType>
              <xsd:all>
                <xsd:element ref="ns2:_dlc_DocId" minOccurs="0"/>
                <xsd:element ref="ns2:_dlc_DocIdUrl" minOccurs="0"/>
                <xsd:element ref="ns2:_dlc_DocIdPersistId" minOccurs="0"/>
                <xsd:element ref="ns3:Catalog_x0020_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e9dcf-3d88-4053-ac0d-b631fe82bd6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919a338-ccb1-485e-b6a7-c75eeda00ca0" elementFormDefault="qualified">
    <xsd:import namespace="http://schemas.microsoft.com/office/2006/documentManagement/types"/>
    <xsd:import namespace="http://schemas.microsoft.com/office/infopath/2007/PartnerControls"/>
    <xsd:element name="Catalog_x0020_Number" ma:index="12" nillable="true" ma:displayName="Catalog Number" ma:internalName="Catalog_x0020_Number">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Catalog_x0020_Number xmlns="e919a338-ccb1-485e-b6a7-c75eeda00ca0">8360</Catalog_x0020_Number>
    <_dlc_DocId xmlns="eefe9dcf-3d88-4053-ac0d-b631fe82bd6e">3ZJ26CHCQTDU-19-20512846</_dlc_DocId>
    <_dlc_DocIdUrl xmlns="eefe9dcf-3d88-4053-ac0d-b631fe82bd6e">
      <Url>https://intranet-system.usq.edu.au/sites/cpa/_layouts/15/DocIdRedir.aspx?ID=3ZJ26CHCQTDU-19-20512846</Url>
      <Description>3ZJ26CHCQTDU-19-20512846</Description>
    </_dlc_DocIdUrl>
  </documentManagement>
</p:properties>
</file>

<file path=customXml/itemProps1.xml><?xml version="1.0" encoding="utf-8"?>
<ds:datastoreItem xmlns:ds="http://schemas.openxmlformats.org/officeDocument/2006/customXml" ds:itemID="{CAC68840-F6E4-4FA8-BABE-03E2A8FCE852}">
  <ds:schemaRefs>
    <ds:schemaRef ds:uri="http://schemas.microsoft.com/sharepoint/events"/>
  </ds:schemaRefs>
</ds:datastoreItem>
</file>

<file path=customXml/itemProps2.xml><?xml version="1.0" encoding="utf-8"?>
<ds:datastoreItem xmlns:ds="http://schemas.openxmlformats.org/officeDocument/2006/customXml" ds:itemID="{2C3F2D1A-94F9-46CE-9888-B7434B0E8308}">
  <ds:schemaRefs>
    <ds:schemaRef ds:uri="http://schemas.microsoft.com/sharepoint/v3/contenttype/forms"/>
  </ds:schemaRefs>
</ds:datastoreItem>
</file>

<file path=customXml/itemProps3.xml><?xml version="1.0" encoding="utf-8"?>
<ds:datastoreItem xmlns:ds="http://schemas.openxmlformats.org/officeDocument/2006/customXml" ds:itemID="{1AD538F2-86DE-44AC-AB46-CE24BB43A46B}">
  <ds:schemaRefs>
    <ds:schemaRef ds:uri="http://schemas.openxmlformats.org/officeDocument/2006/bibliography"/>
  </ds:schemaRefs>
</ds:datastoreItem>
</file>

<file path=customXml/itemProps4.xml><?xml version="1.0" encoding="utf-8"?>
<ds:datastoreItem xmlns:ds="http://schemas.openxmlformats.org/officeDocument/2006/customXml" ds:itemID="{A007B54A-34E8-438E-8E0E-241B423B7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e9dcf-3d88-4053-ac0d-b631fe82bd6e"/>
    <ds:schemaRef ds:uri="e919a338-ccb1-485e-b6a7-c75eeda00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7D14CE-E330-47AD-8CCE-ECDB6CC3EE44}">
  <ds:schemaRefs>
    <ds:schemaRef ds:uri="http://schemas.microsoft.com/office/2006/metadata/properties"/>
    <ds:schemaRef ds:uri="e919a338-ccb1-485e-b6a7-c75eeda00ca0"/>
    <ds:schemaRef ds:uri="eefe9dcf-3d88-4053-ac0d-b631fe82bd6e"/>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CSC</dc:subject>
  <dc:creator>Peter Dobson</dc:creator>
  <cp:lastModifiedBy>Xiaohui Tao</cp:lastModifiedBy>
  <cp:revision>68</cp:revision>
  <cp:lastPrinted>2011-04-14T02:27:00Z</cp:lastPrinted>
  <dcterms:created xsi:type="dcterms:W3CDTF">2011-04-27T05:54:00Z</dcterms:created>
  <dcterms:modified xsi:type="dcterms:W3CDTF">2021-10-14T11:49:00Z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0x010100152A5935BFAAD047B672A4607B091D3F</vt:lpwstr>
  </property>
  <property fmtid="{D5CDD505-2E9C-101B-9397-08002B2CF9AE}" pid="3" name="_dlc_DocIdItemGuid">
    <vt:lpwstr>92cac03a-e6a6-4283-bd42-df02e3142b86</vt:lpwstr>
  </property>
</Properties>
</file>